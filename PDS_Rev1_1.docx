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DFF" w:rsidRDefault="0033184A">
      <w:pPr>
        <w:pStyle w:val="Title"/>
        <w:jc w:val="center"/>
        <w:rPr>
          <w:rFonts w:ascii="Times New Roman" w:eastAsia="Times New Roman" w:hAnsi="Times New Roman" w:cs="Times New Roman"/>
          <w:u w:val="single"/>
        </w:rPr>
      </w:pPr>
      <w:bookmarkStart w:id="0" w:name="_1j6u8l68w4ud" w:colFirst="0" w:colLast="0"/>
      <w:bookmarkStart w:id="1" w:name="_GoBack"/>
      <w:bookmarkEnd w:id="0"/>
      <w:bookmarkEnd w:id="1"/>
      <w:r>
        <w:rPr>
          <w:rFonts w:ascii="Times New Roman" w:eastAsia="Times New Roman" w:hAnsi="Times New Roman" w:cs="Times New Roman"/>
          <w:u w:val="single"/>
        </w:rPr>
        <w:t>Varactor Loaded Transmission Lines For Phase Shifting T/M Applications</w:t>
      </w:r>
    </w:p>
    <w:p w:rsidR="00531DFF" w:rsidRDefault="00531DFF">
      <w:pPr>
        <w:rPr>
          <w:rFonts w:ascii="Times New Roman" w:eastAsia="Times New Roman" w:hAnsi="Times New Roman" w:cs="Times New Roman"/>
        </w:rPr>
      </w:pPr>
    </w:p>
    <w:p w:rsidR="00531DFF" w:rsidRDefault="00531DFF">
      <w:pPr>
        <w:rPr>
          <w:rFonts w:ascii="Times New Roman" w:eastAsia="Times New Roman" w:hAnsi="Times New Roman" w:cs="Times New Roman"/>
        </w:rPr>
      </w:pPr>
    </w:p>
    <w:p w:rsidR="00531DFF" w:rsidRDefault="0033184A">
      <w:pPr>
        <w:pStyle w:val="Title"/>
        <w:jc w:val="center"/>
        <w:rPr>
          <w:rFonts w:ascii="Times New Roman" w:eastAsia="Times New Roman" w:hAnsi="Times New Roman" w:cs="Times New Roman"/>
        </w:rPr>
      </w:pPr>
      <w:bookmarkStart w:id="2" w:name="_covuui986lx9" w:colFirst="0" w:colLast="0"/>
      <w:bookmarkEnd w:id="2"/>
      <w:r>
        <w:rPr>
          <w:rFonts w:ascii="Times New Roman" w:eastAsia="Times New Roman" w:hAnsi="Times New Roman" w:cs="Times New Roman"/>
          <w:u w:val="single"/>
        </w:rPr>
        <w:t>Capstone Product Proposal - Team 13</w:t>
      </w:r>
    </w:p>
    <w:p w:rsidR="00531DFF" w:rsidRDefault="00531DFF">
      <w:pPr>
        <w:rPr>
          <w:rFonts w:ascii="Times New Roman" w:eastAsia="Times New Roman" w:hAnsi="Times New Roman" w:cs="Times New Roman"/>
        </w:rPr>
      </w:pPr>
    </w:p>
    <w:p w:rsidR="00531DFF" w:rsidRDefault="0033184A">
      <w:pPr>
        <w:jc w:val="center"/>
        <w:rPr>
          <w:rFonts w:ascii="Times New Roman" w:eastAsia="Times New Roman" w:hAnsi="Times New Roman" w:cs="Times New Roman"/>
        </w:rPr>
      </w:pPr>
      <w:r>
        <w:rPr>
          <w:rFonts w:ascii="Times New Roman" w:eastAsia="Times New Roman" w:hAnsi="Times New Roman" w:cs="Times New Roman"/>
        </w:rPr>
        <w:t>v.1.1</w:t>
      </w:r>
    </w:p>
    <w:p w:rsidR="00531DFF" w:rsidRDefault="00531DFF">
      <w:pPr>
        <w:rPr>
          <w:rFonts w:ascii="Times New Roman" w:eastAsia="Times New Roman" w:hAnsi="Times New Roman" w:cs="Times New Roman"/>
        </w:rPr>
      </w:pPr>
    </w:p>
    <w:p w:rsidR="00531DFF" w:rsidRDefault="00531DFF">
      <w:pPr>
        <w:rPr>
          <w:rFonts w:ascii="Times New Roman" w:eastAsia="Times New Roman" w:hAnsi="Times New Roman" w:cs="Times New Roman"/>
        </w:rPr>
      </w:pPr>
    </w:p>
    <w:p w:rsidR="00531DFF" w:rsidRDefault="00531DFF">
      <w:pPr>
        <w:rPr>
          <w:rFonts w:ascii="Times New Roman" w:eastAsia="Times New Roman" w:hAnsi="Times New Roman" w:cs="Times New Roman"/>
        </w:rPr>
      </w:pPr>
    </w:p>
    <w:p w:rsidR="00531DFF" w:rsidRDefault="00531DFF">
      <w:pPr>
        <w:rPr>
          <w:rFonts w:ascii="Times New Roman" w:eastAsia="Times New Roman" w:hAnsi="Times New Roman" w:cs="Times New Roman"/>
        </w:rPr>
      </w:pPr>
    </w:p>
    <w:p w:rsidR="00531DFF" w:rsidRDefault="00531DFF">
      <w:pPr>
        <w:rPr>
          <w:rFonts w:ascii="Times New Roman" w:eastAsia="Times New Roman" w:hAnsi="Times New Roman" w:cs="Times New Roman"/>
        </w:rPr>
      </w:pPr>
    </w:p>
    <w:p w:rsidR="00531DFF" w:rsidRDefault="00531DFF">
      <w:pPr>
        <w:rPr>
          <w:rFonts w:ascii="Times New Roman" w:eastAsia="Times New Roman" w:hAnsi="Times New Roman" w:cs="Times New Roman"/>
        </w:rPr>
      </w:pPr>
    </w:p>
    <w:p w:rsidR="00531DFF" w:rsidRDefault="00531DFF">
      <w:pPr>
        <w:rPr>
          <w:rFonts w:ascii="Times New Roman" w:eastAsia="Times New Roman" w:hAnsi="Times New Roman" w:cs="Times New Roman"/>
        </w:rPr>
      </w:pPr>
    </w:p>
    <w:p w:rsidR="00531DFF" w:rsidRDefault="00531DFF">
      <w:pPr>
        <w:rPr>
          <w:rFonts w:ascii="Times New Roman" w:eastAsia="Times New Roman" w:hAnsi="Times New Roman" w:cs="Times New Roman"/>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33184A">
      <w:pPr>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By:</w:t>
      </w:r>
      <w:r>
        <w:rPr>
          <w:rFonts w:ascii="Times New Roman" w:eastAsia="Times New Roman" w:hAnsi="Times New Roman" w:cs="Times New Roman"/>
          <w:i/>
          <w:sz w:val="24"/>
          <w:szCs w:val="24"/>
        </w:rPr>
        <w:t xml:space="preserve"> Eric Aki, Jianyu Hao, Juan Rivera-Mena</w:t>
      </w:r>
    </w:p>
    <w:p w:rsidR="00531DFF" w:rsidRDefault="0033184A">
      <w:pPr>
        <w:pStyle w:val="Heading2"/>
        <w:rPr>
          <w:rFonts w:ascii="Times New Roman" w:eastAsia="Times New Roman" w:hAnsi="Times New Roman" w:cs="Times New Roman"/>
          <w:b/>
          <w:sz w:val="28"/>
          <w:szCs w:val="28"/>
        </w:rPr>
      </w:pPr>
      <w:bookmarkStart w:id="3" w:name="_19npfdxi10uu" w:colFirst="0" w:colLast="0"/>
      <w:bookmarkEnd w:id="3"/>
      <w:r>
        <w:rPr>
          <w:rFonts w:ascii="Times New Roman" w:eastAsia="Times New Roman" w:hAnsi="Times New Roman" w:cs="Times New Roman"/>
          <w:b/>
        </w:rPr>
        <w:lastRenderedPageBreak/>
        <w:t>Table Of Contents</w:t>
      </w:r>
    </w:p>
    <w:sdt>
      <w:sdtPr>
        <w:id w:val="1417056847"/>
        <w:docPartObj>
          <w:docPartGallery w:val="Table of Contents"/>
          <w:docPartUnique/>
        </w:docPartObj>
      </w:sdtPr>
      <w:sdtEndPr/>
      <w:sdtContent>
        <w:p w:rsidR="00531DFF" w:rsidRDefault="0033184A">
          <w:pPr>
            <w:spacing w:before="80" w:line="240" w:lineRule="auto"/>
            <w:rPr>
              <w:rFonts w:ascii="Times New Roman" w:eastAsia="Times New Roman" w:hAnsi="Times New Roman" w:cs="Times New Roman"/>
              <w:color w:val="1155CC"/>
              <w:sz w:val="28"/>
              <w:szCs w:val="28"/>
              <w:u w:val="single"/>
            </w:rPr>
          </w:pPr>
          <w:r>
            <w:fldChar w:fldCharType="begin"/>
          </w:r>
          <w:r>
            <w:instrText xml:space="preserve"> TOC \h \u \z \n </w:instrText>
          </w:r>
          <w:r>
            <w:fldChar w:fldCharType="separate"/>
          </w:r>
          <w:hyperlink w:anchor="_gyw3zkjox7v2">
            <w:r>
              <w:rPr>
                <w:rFonts w:ascii="Times New Roman" w:eastAsia="Times New Roman" w:hAnsi="Times New Roman" w:cs="Times New Roman"/>
                <w:color w:val="1155CC"/>
                <w:sz w:val="28"/>
                <w:szCs w:val="28"/>
                <w:u w:val="single"/>
              </w:rPr>
              <w:t>Executive Summary/ Concept of Operations</w:t>
            </w:r>
          </w:hyperlink>
        </w:p>
        <w:p w:rsidR="00531DFF" w:rsidRDefault="0033184A">
          <w:pPr>
            <w:spacing w:before="200" w:line="240" w:lineRule="auto"/>
            <w:rPr>
              <w:rFonts w:ascii="Times New Roman" w:eastAsia="Times New Roman" w:hAnsi="Times New Roman" w:cs="Times New Roman"/>
              <w:color w:val="1155CC"/>
              <w:sz w:val="28"/>
              <w:szCs w:val="28"/>
              <w:u w:val="single"/>
            </w:rPr>
          </w:pPr>
          <w:hyperlink w:anchor="_i0kdl7dbrnke">
            <w:r>
              <w:rPr>
                <w:rFonts w:ascii="Times New Roman" w:eastAsia="Times New Roman" w:hAnsi="Times New Roman" w:cs="Times New Roman"/>
                <w:color w:val="1155CC"/>
                <w:sz w:val="28"/>
                <w:szCs w:val="28"/>
                <w:u w:val="single"/>
              </w:rPr>
              <w:t>Brief Market Analysis</w:t>
            </w:r>
          </w:hyperlink>
        </w:p>
        <w:p w:rsidR="00531DFF" w:rsidRDefault="0033184A">
          <w:pPr>
            <w:spacing w:before="200" w:line="240" w:lineRule="auto"/>
            <w:rPr>
              <w:rFonts w:ascii="Times New Roman" w:eastAsia="Times New Roman" w:hAnsi="Times New Roman" w:cs="Times New Roman"/>
              <w:color w:val="1155CC"/>
              <w:sz w:val="28"/>
              <w:szCs w:val="28"/>
              <w:u w:val="single"/>
            </w:rPr>
          </w:pPr>
          <w:hyperlink w:anchor="_6iv36c4t0lv9">
            <w:r>
              <w:rPr>
                <w:rFonts w:ascii="Times New Roman" w:eastAsia="Times New Roman" w:hAnsi="Times New Roman" w:cs="Times New Roman"/>
                <w:color w:val="1155CC"/>
                <w:sz w:val="28"/>
                <w:szCs w:val="28"/>
                <w:u w:val="single"/>
              </w:rPr>
              <w:t>Requirements</w:t>
            </w:r>
          </w:hyperlink>
        </w:p>
        <w:p w:rsidR="00531DFF" w:rsidRDefault="0033184A">
          <w:pPr>
            <w:spacing w:before="60" w:line="240" w:lineRule="auto"/>
            <w:ind w:left="360"/>
            <w:rPr>
              <w:rFonts w:ascii="Times New Roman" w:eastAsia="Times New Roman" w:hAnsi="Times New Roman" w:cs="Times New Roman"/>
              <w:color w:val="1155CC"/>
              <w:sz w:val="28"/>
              <w:szCs w:val="28"/>
              <w:u w:val="single"/>
            </w:rPr>
          </w:pPr>
          <w:hyperlink w:anchor="_kpooragzriop">
            <w:r>
              <w:rPr>
                <w:rFonts w:ascii="Times New Roman" w:eastAsia="Times New Roman" w:hAnsi="Times New Roman" w:cs="Times New Roman"/>
                <w:color w:val="1155CC"/>
                <w:sz w:val="28"/>
                <w:szCs w:val="28"/>
                <w:u w:val="single"/>
              </w:rPr>
              <w:t>MUST</w:t>
            </w:r>
          </w:hyperlink>
        </w:p>
        <w:p w:rsidR="00531DFF" w:rsidRDefault="0033184A">
          <w:pPr>
            <w:spacing w:before="60" w:line="240" w:lineRule="auto"/>
            <w:ind w:left="360"/>
            <w:rPr>
              <w:rFonts w:ascii="Times New Roman" w:eastAsia="Times New Roman" w:hAnsi="Times New Roman" w:cs="Times New Roman"/>
              <w:color w:val="1155CC"/>
              <w:sz w:val="28"/>
              <w:szCs w:val="28"/>
              <w:u w:val="single"/>
            </w:rPr>
          </w:pPr>
          <w:hyperlink w:anchor="_69vvmgnfpwdu">
            <w:r>
              <w:rPr>
                <w:rFonts w:ascii="Times New Roman" w:eastAsia="Times New Roman" w:hAnsi="Times New Roman" w:cs="Times New Roman"/>
                <w:color w:val="1155CC"/>
                <w:sz w:val="28"/>
                <w:szCs w:val="28"/>
                <w:u w:val="single"/>
              </w:rPr>
              <w:t>SHOULD</w:t>
            </w:r>
          </w:hyperlink>
        </w:p>
        <w:p w:rsidR="00531DFF" w:rsidRDefault="0033184A">
          <w:pPr>
            <w:spacing w:before="60" w:line="240" w:lineRule="auto"/>
            <w:ind w:left="360"/>
            <w:rPr>
              <w:rFonts w:ascii="Times New Roman" w:eastAsia="Times New Roman" w:hAnsi="Times New Roman" w:cs="Times New Roman"/>
              <w:color w:val="1155CC"/>
              <w:sz w:val="28"/>
              <w:szCs w:val="28"/>
              <w:u w:val="single"/>
            </w:rPr>
          </w:pPr>
          <w:hyperlink w:anchor="_n3kth5yxmgym">
            <w:r>
              <w:rPr>
                <w:rFonts w:ascii="Times New Roman" w:eastAsia="Times New Roman" w:hAnsi="Times New Roman" w:cs="Times New Roman"/>
                <w:color w:val="1155CC"/>
                <w:sz w:val="28"/>
                <w:szCs w:val="28"/>
                <w:u w:val="single"/>
              </w:rPr>
              <w:t>MAY</w:t>
            </w:r>
          </w:hyperlink>
        </w:p>
        <w:p w:rsidR="00531DFF" w:rsidRDefault="0033184A">
          <w:pPr>
            <w:spacing w:before="200" w:line="240" w:lineRule="auto"/>
            <w:rPr>
              <w:rFonts w:ascii="Times New Roman" w:eastAsia="Times New Roman" w:hAnsi="Times New Roman" w:cs="Times New Roman"/>
              <w:color w:val="1155CC"/>
              <w:sz w:val="28"/>
              <w:szCs w:val="28"/>
              <w:u w:val="single"/>
            </w:rPr>
          </w:pPr>
          <w:hyperlink w:anchor="_9kodxn9p16m6">
            <w:r>
              <w:rPr>
                <w:rFonts w:ascii="Times New Roman" w:eastAsia="Times New Roman" w:hAnsi="Times New Roman" w:cs="Times New Roman"/>
                <w:color w:val="1155CC"/>
                <w:sz w:val="28"/>
                <w:szCs w:val="28"/>
                <w:u w:val="single"/>
              </w:rPr>
              <w:t>Background</w:t>
            </w:r>
          </w:hyperlink>
        </w:p>
        <w:p w:rsidR="00531DFF" w:rsidRDefault="0033184A">
          <w:pPr>
            <w:spacing w:before="200" w:line="240" w:lineRule="auto"/>
            <w:rPr>
              <w:rFonts w:ascii="Times New Roman" w:eastAsia="Times New Roman" w:hAnsi="Times New Roman" w:cs="Times New Roman"/>
              <w:color w:val="1155CC"/>
              <w:sz w:val="28"/>
              <w:szCs w:val="28"/>
              <w:u w:val="single"/>
            </w:rPr>
          </w:pPr>
          <w:hyperlink w:anchor="_c51hj35eqtr2">
            <w:r>
              <w:rPr>
                <w:rFonts w:ascii="Times New Roman" w:eastAsia="Times New Roman" w:hAnsi="Times New Roman" w:cs="Times New Roman"/>
                <w:color w:val="1155CC"/>
                <w:sz w:val="28"/>
                <w:szCs w:val="28"/>
                <w:u w:val="single"/>
              </w:rPr>
              <w:t>Deliverables</w:t>
            </w:r>
          </w:hyperlink>
        </w:p>
        <w:p w:rsidR="00531DFF" w:rsidRDefault="0033184A">
          <w:pPr>
            <w:spacing w:before="200" w:line="240" w:lineRule="auto"/>
            <w:rPr>
              <w:rFonts w:ascii="Times New Roman" w:eastAsia="Times New Roman" w:hAnsi="Times New Roman" w:cs="Times New Roman"/>
              <w:color w:val="1155CC"/>
              <w:sz w:val="28"/>
              <w:szCs w:val="28"/>
              <w:u w:val="single"/>
            </w:rPr>
          </w:pPr>
          <w:hyperlink w:anchor="_m3h8w0ne0gux">
            <w:r>
              <w:rPr>
                <w:rFonts w:ascii="Times New Roman" w:eastAsia="Times New Roman" w:hAnsi="Times New Roman" w:cs="Times New Roman"/>
                <w:color w:val="1155CC"/>
                <w:sz w:val="28"/>
                <w:szCs w:val="28"/>
                <w:u w:val="single"/>
              </w:rPr>
              <w:t>Initial Product Design</w:t>
            </w:r>
          </w:hyperlink>
        </w:p>
        <w:p w:rsidR="00531DFF" w:rsidRDefault="0033184A">
          <w:pPr>
            <w:spacing w:before="200" w:line="240" w:lineRule="auto"/>
            <w:rPr>
              <w:rFonts w:ascii="Times New Roman" w:eastAsia="Times New Roman" w:hAnsi="Times New Roman" w:cs="Times New Roman"/>
              <w:color w:val="1155CC"/>
              <w:sz w:val="28"/>
              <w:szCs w:val="28"/>
              <w:u w:val="single"/>
            </w:rPr>
          </w:pPr>
          <w:hyperlink w:anchor="_yjd9amsdienj">
            <w:r>
              <w:rPr>
                <w:rFonts w:ascii="Times New Roman" w:eastAsia="Times New Roman" w:hAnsi="Times New Roman" w:cs="Times New Roman"/>
                <w:color w:val="1155CC"/>
                <w:sz w:val="28"/>
                <w:szCs w:val="28"/>
                <w:u w:val="single"/>
              </w:rPr>
              <w:t>Verification Plans</w:t>
            </w:r>
          </w:hyperlink>
        </w:p>
        <w:p w:rsidR="00531DFF" w:rsidRDefault="0033184A">
          <w:pPr>
            <w:spacing w:before="200" w:line="240" w:lineRule="auto"/>
            <w:rPr>
              <w:rFonts w:ascii="Times New Roman" w:eastAsia="Times New Roman" w:hAnsi="Times New Roman" w:cs="Times New Roman"/>
              <w:color w:val="1155CC"/>
              <w:sz w:val="28"/>
              <w:szCs w:val="28"/>
              <w:u w:val="single"/>
            </w:rPr>
          </w:pPr>
          <w:hyperlink w:anchor="_okn4rp425v47">
            <w:r>
              <w:rPr>
                <w:rFonts w:ascii="Times New Roman" w:eastAsia="Times New Roman" w:hAnsi="Times New Roman" w:cs="Times New Roman"/>
                <w:color w:val="1155CC"/>
                <w:sz w:val="28"/>
                <w:szCs w:val="28"/>
                <w:u w:val="single"/>
              </w:rPr>
              <w:t>Timeline</w:t>
            </w:r>
          </w:hyperlink>
        </w:p>
        <w:p w:rsidR="00531DFF" w:rsidRDefault="0033184A">
          <w:pPr>
            <w:spacing w:before="200" w:line="240" w:lineRule="auto"/>
            <w:rPr>
              <w:rFonts w:ascii="Times New Roman" w:eastAsia="Times New Roman" w:hAnsi="Times New Roman" w:cs="Times New Roman"/>
              <w:color w:val="1155CC"/>
              <w:sz w:val="28"/>
              <w:szCs w:val="28"/>
              <w:u w:val="single"/>
            </w:rPr>
          </w:pPr>
          <w:hyperlink w:anchor="_x9acv31frb4a">
            <w:r>
              <w:rPr>
                <w:rFonts w:ascii="Times New Roman" w:eastAsia="Times New Roman" w:hAnsi="Times New Roman" w:cs="Times New Roman"/>
                <w:color w:val="1155CC"/>
                <w:sz w:val="28"/>
                <w:szCs w:val="28"/>
                <w:u w:val="single"/>
              </w:rPr>
              <w:t>Budget and Resources</w:t>
            </w:r>
          </w:hyperlink>
        </w:p>
        <w:p w:rsidR="00531DFF" w:rsidRDefault="0033184A">
          <w:pPr>
            <w:spacing w:before="200" w:line="240" w:lineRule="auto"/>
            <w:rPr>
              <w:rFonts w:ascii="Times New Roman" w:eastAsia="Times New Roman" w:hAnsi="Times New Roman" w:cs="Times New Roman"/>
              <w:color w:val="1155CC"/>
              <w:sz w:val="28"/>
              <w:szCs w:val="28"/>
              <w:u w:val="single"/>
            </w:rPr>
          </w:pPr>
          <w:hyperlink w:anchor="_shm4gkdozxe7">
            <w:r>
              <w:rPr>
                <w:rFonts w:ascii="Times New Roman" w:eastAsia="Times New Roman" w:hAnsi="Times New Roman" w:cs="Times New Roman"/>
                <w:color w:val="1155CC"/>
                <w:sz w:val="28"/>
                <w:szCs w:val="28"/>
                <w:u w:val="single"/>
              </w:rPr>
              <w:t>Team and Development Process</w:t>
            </w:r>
          </w:hyperlink>
        </w:p>
        <w:p w:rsidR="00531DFF" w:rsidRDefault="0033184A">
          <w:pPr>
            <w:spacing w:before="60" w:line="240" w:lineRule="auto"/>
            <w:ind w:left="360"/>
            <w:rPr>
              <w:rFonts w:ascii="Times New Roman" w:eastAsia="Times New Roman" w:hAnsi="Times New Roman" w:cs="Times New Roman"/>
              <w:color w:val="1155CC"/>
              <w:sz w:val="28"/>
              <w:szCs w:val="28"/>
              <w:u w:val="single"/>
            </w:rPr>
          </w:pPr>
          <w:hyperlink w:anchor="_uo2lk78px597">
            <w:r>
              <w:rPr>
                <w:rFonts w:ascii="Times New Roman" w:eastAsia="Times New Roman" w:hAnsi="Times New Roman" w:cs="Times New Roman"/>
                <w:color w:val="1155CC"/>
                <w:sz w:val="28"/>
                <w:szCs w:val="28"/>
                <w:u w:val="single"/>
              </w:rPr>
              <w:t>Collaboration Tool</w:t>
            </w:r>
            <w:r>
              <w:rPr>
                <w:rFonts w:ascii="Times New Roman" w:eastAsia="Times New Roman" w:hAnsi="Times New Roman" w:cs="Times New Roman"/>
                <w:color w:val="1155CC"/>
                <w:sz w:val="28"/>
                <w:szCs w:val="28"/>
                <w:u w:val="single"/>
              </w:rPr>
              <w:t>s Methodology</w:t>
            </w:r>
          </w:hyperlink>
        </w:p>
        <w:p w:rsidR="00531DFF" w:rsidRDefault="0033184A">
          <w:pPr>
            <w:spacing w:before="200" w:after="80" w:line="240" w:lineRule="auto"/>
            <w:rPr>
              <w:rFonts w:ascii="Times New Roman" w:eastAsia="Times New Roman" w:hAnsi="Times New Roman" w:cs="Times New Roman"/>
              <w:color w:val="1155CC"/>
              <w:sz w:val="28"/>
              <w:szCs w:val="28"/>
              <w:u w:val="single"/>
            </w:rPr>
          </w:pPr>
          <w:hyperlink w:anchor="_ggz1q86n1w73">
            <w:r>
              <w:rPr>
                <w:rFonts w:ascii="Times New Roman" w:eastAsia="Times New Roman" w:hAnsi="Times New Roman" w:cs="Times New Roman"/>
                <w:color w:val="1155CC"/>
                <w:sz w:val="28"/>
                <w:szCs w:val="28"/>
                <w:u w:val="single"/>
              </w:rPr>
              <w:t>References</w:t>
            </w:r>
          </w:hyperlink>
          <w:r>
            <w:fldChar w:fldCharType="end"/>
          </w:r>
        </w:p>
      </w:sdtContent>
    </w:sdt>
    <w:p w:rsidR="00531DFF" w:rsidRDefault="00531DFF">
      <w:pPr>
        <w:rPr>
          <w:rFonts w:ascii="Times New Roman" w:eastAsia="Times New Roman" w:hAnsi="Times New Roman" w:cs="Times New Roman"/>
          <w:b/>
          <w:sz w:val="28"/>
          <w:szCs w:val="28"/>
        </w:rPr>
      </w:pPr>
    </w:p>
    <w:p w:rsidR="00531DFF" w:rsidRDefault="00531DFF">
      <w:pPr>
        <w:pStyle w:val="Heading2"/>
        <w:rPr>
          <w:rFonts w:ascii="Times New Roman" w:eastAsia="Times New Roman" w:hAnsi="Times New Roman" w:cs="Times New Roman"/>
          <w:b/>
        </w:rPr>
      </w:pPr>
      <w:bookmarkStart w:id="4" w:name="_ryie2melovlt" w:colFirst="0" w:colLast="0"/>
      <w:bookmarkEnd w:id="4"/>
    </w:p>
    <w:p w:rsidR="00531DFF" w:rsidRDefault="00531DFF">
      <w:pPr>
        <w:pStyle w:val="Heading2"/>
        <w:rPr>
          <w:rFonts w:ascii="Times New Roman" w:eastAsia="Times New Roman" w:hAnsi="Times New Roman" w:cs="Times New Roman"/>
          <w:b/>
        </w:rPr>
      </w:pPr>
      <w:bookmarkStart w:id="5" w:name="_2lgymmiguk37" w:colFirst="0" w:colLast="0"/>
      <w:bookmarkEnd w:id="5"/>
    </w:p>
    <w:p w:rsidR="00531DFF" w:rsidRDefault="00531DFF"/>
    <w:p w:rsidR="00531DFF" w:rsidRDefault="00531DFF"/>
    <w:p w:rsidR="00531DFF" w:rsidRDefault="00531DFF">
      <w:pPr>
        <w:pStyle w:val="Heading2"/>
        <w:rPr>
          <w:rFonts w:ascii="Times New Roman" w:eastAsia="Times New Roman" w:hAnsi="Times New Roman" w:cs="Times New Roman"/>
          <w:b/>
        </w:rPr>
      </w:pPr>
      <w:bookmarkStart w:id="6" w:name="_gqjkxsqvclog" w:colFirst="0" w:colLast="0"/>
      <w:bookmarkEnd w:id="6"/>
    </w:p>
    <w:p w:rsidR="00531DFF" w:rsidRDefault="00531DFF"/>
    <w:p w:rsidR="00531DFF" w:rsidRDefault="00531DFF"/>
    <w:p w:rsidR="00531DFF" w:rsidRDefault="0033184A">
      <w:pPr>
        <w:pStyle w:val="Heading2"/>
        <w:rPr>
          <w:rFonts w:ascii="Times New Roman" w:eastAsia="Times New Roman" w:hAnsi="Times New Roman" w:cs="Times New Roman"/>
          <w:b/>
        </w:rPr>
      </w:pPr>
      <w:bookmarkStart w:id="7" w:name="_s7846yqbafv4" w:colFirst="0" w:colLast="0"/>
      <w:bookmarkEnd w:id="7"/>
      <w:r>
        <w:rPr>
          <w:rFonts w:ascii="Times New Roman" w:eastAsia="Times New Roman" w:hAnsi="Times New Roman" w:cs="Times New Roman"/>
          <w:b/>
        </w:rPr>
        <w:lastRenderedPageBreak/>
        <w:t>Executive Summary/ Concept of Operations</w:t>
      </w: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Capstone is to explore the applications of varactor loaded transmission lines as phase-shifters. We will accomplish this by characterizing a varactor over a small frequency range in order to predict its behaviour when scaled to operate</w:t>
      </w:r>
      <w:r>
        <w:rPr>
          <w:rFonts w:ascii="Times New Roman" w:eastAsia="Times New Roman" w:hAnsi="Times New Roman" w:cs="Times New Roman"/>
          <w:sz w:val="24"/>
          <w:szCs w:val="24"/>
        </w:rPr>
        <w:t xml:space="preserve"> at higher frequencies. The main goal of this project is for our models to be accurate enough that scalability is possible. If this goal is reached, optimizing the geometry of the loaded transmission line for the best possible bandwidth and insertion loss </w:t>
      </w:r>
      <w:r>
        <w:rPr>
          <w:rFonts w:ascii="Times New Roman" w:eastAsia="Times New Roman" w:hAnsi="Times New Roman" w:cs="Times New Roman"/>
          <w:sz w:val="24"/>
          <w:szCs w:val="24"/>
        </w:rPr>
        <w:t>would be the next stage.</w:t>
      </w:r>
    </w:p>
    <w:p w:rsidR="00531DFF" w:rsidRDefault="0033184A">
      <w:pPr>
        <w:pStyle w:val="Heading2"/>
        <w:rPr>
          <w:rFonts w:ascii="Times New Roman" w:eastAsia="Times New Roman" w:hAnsi="Times New Roman" w:cs="Times New Roman"/>
          <w:b/>
        </w:rPr>
      </w:pPr>
      <w:bookmarkStart w:id="8" w:name="_i0kdl7dbrnke" w:colFirst="0" w:colLast="0"/>
      <w:bookmarkEnd w:id="8"/>
      <w:r>
        <w:rPr>
          <w:rFonts w:ascii="Times New Roman" w:eastAsia="Times New Roman" w:hAnsi="Times New Roman" w:cs="Times New Roman"/>
          <w:b/>
        </w:rPr>
        <w:t>Brief Market Analysis</w:t>
      </w: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Phase-shifting technology is prevalent in phased antenna arrays because of its ability to adjust the directivity of an antenna. We aim to investigate another aspect, mainly being the reverse recovery time of t</w:t>
      </w:r>
      <w:r>
        <w:rPr>
          <w:rFonts w:ascii="Times New Roman" w:eastAsia="Times New Roman" w:hAnsi="Times New Roman" w:cs="Times New Roman"/>
          <w:sz w:val="24"/>
          <w:szCs w:val="24"/>
        </w:rPr>
        <w:t>he diodes. This is with the aim of increasing bandwidth of high-frequency pulses.</w:t>
      </w:r>
    </w:p>
    <w:p w:rsidR="00531DFF" w:rsidRDefault="00531DFF">
      <w:pPr>
        <w:rPr>
          <w:rFonts w:ascii="Times New Roman" w:eastAsia="Times New Roman" w:hAnsi="Times New Roman" w:cs="Times New Roman"/>
          <w:sz w:val="24"/>
          <w:szCs w:val="24"/>
        </w:rPr>
      </w:pPr>
    </w:p>
    <w:p w:rsidR="00531DFF" w:rsidRDefault="0033184A">
      <w:pPr>
        <w:pStyle w:val="Heading2"/>
        <w:rPr>
          <w:rFonts w:ascii="Times New Roman" w:eastAsia="Times New Roman" w:hAnsi="Times New Roman" w:cs="Times New Roman"/>
          <w:sz w:val="22"/>
          <w:szCs w:val="22"/>
        </w:rPr>
      </w:pPr>
      <w:bookmarkStart w:id="9" w:name="_pqpll9ebm94u" w:colFirst="0" w:colLast="0"/>
      <w:bookmarkEnd w:id="9"/>
      <w:r>
        <w:rPr>
          <w:rFonts w:ascii="Times New Roman" w:eastAsia="Times New Roman" w:hAnsi="Times New Roman" w:cs="Times New Roman"/>
          <w:noProof/>
          <w:sz w:val="22"/>
          <w:szCs w:val="22"/>
        </w:rPr>
        <w:drawing>
          <wp:inline distT="114300" distB="114300" distL="114300" distR="114300">
            <wp:extent cx="5400675" cy="37909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5324" b="2546"/>
                    <a:stretch>
                      <a:fillRect/>
                    </a:stretch>
                  </pic:blipFill>
                  <pic:spPr>
                    <a:xfrm>
                      <a:off x="0" y="0"/>
                      <a:ext cx="5400675" cy="3790950"/>
                    </a:xfrm>
                    <a:prstGeom prst="rect">
                      <a:avLst/>
                    </a:prstGeom>
                    <a:ln/>
                  </pic:spPr>
                </pic:pic>
              </a:graphicData>
            </a:graphic>
          </wp:inline>
        </w:drawing>
      </w:r>
    </w:p>
    <w:p w:rsidR="00531DFF" w:rsidRDefault="0033184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Figure 1: Competing MMIC phase shifters on the market with selected performance characteristics. Taken from (Ellinger, </w:t>
      </w:r>
      <w:r>
        <w:rPr>
          <w:rFonts w:ascii="Times New Roman" w:eastAsia="Times New Roman" w:hAnsi="Times New Roman" w:cs="Times New Roman"/>
          <w:i/>
          <w:sz w:val="16"/>
          <w:szCs w:val="16"/>
        </w:rPr>
        <w:t>et. al.</w:t>
      </w:r>
      <w:r>
        <w:rPr>
          <w:rFonts w:ascii="Times New Roman" w:eastAsia="Times New Roman" w:hAnsi="Times New Roman" w:cs="Times New Roman"/>
          <w:sz w:val="16"/>
          <w:szCs w:val="16"/>
        </w:rPr>
        <w:t>, 2003)</w:t>
      </w:r>
    </w:p>
    <w:p w:rsidR="00531DFF" w:rsidRDefault="00531DFF">
      <w:pPr>
        <w:rPr>
          <w:rFonts w:ascii="Times New Roman" w:eastAsia="Times New Roman" w:hAnsi="Times New Roman" w:cs="Times New Roman"/>
          <w:sz w:val="16"/>
          <w:szCs w:val="16"/>
        </w:rPr>
      </w:pP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seen in Figure 1, There are many </w:t>
      </w:r>
      <w:r>
        <w:rPr>
          <w:rFonts w:ascii="Times New Roman" w:eastAsia="Times New Roman" w:hAnsi="Times New Roman" w:cs="Times New Roman"/>
          <w:sz w:val="24"/>
          <w:szCs w:val="24"/>
        </w:rPr>
        <w:t xml:space="preserve">microwave IC’s on the market which primarily focus on a narrow band of phase shifting applications. Instead of reinventing the wheel, Rohde and Schwarz </w:t>
      </w:r>
      <w:r>
        <w:rPr>
          <w:rFonts w:ascii="Times New Roman" w:eastAsia="Times New Roman" w:hAnsi="Times New Roman" w:cs="Times New Roman"/>
          <w:sz w:val="24"/>
          <w:szCs w:val="24"/>
        </w:rPr>
        <w:lastRenderedPageBreak/>
        <w:t xml:space="preserve">tasked us to fully characterize a model for producing a passive varactor loaded transmission line model </w:t>
      </w:r>
      <w:r>
        <w:rPr>
          <w:rFonts w:ascii="Times New Roman" w:eastAsia="Times New Roman" w:hAnsi="Times New Roman" w:cs="Times New Roman"/>
          <w:sz w:val="24"/>
          <w:szCs w:val="24"/>
        </w:rPr>
        <w:t xml:space="preserve">useful for a larger bandwidth with minimal losses across all applications. </w:t>
      </w: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goal of this is for us is to produce the proof of concept of how realistic designing/creating these modules actually is, and if further investment into this subtopic will be b</w:t>
      </w:r>
      <w:r>
        <w:rPr>
          <w:rFonts w:ascii="Times New Roman" w:eastAsia="Times New Roman" w:hAnsi="Times New Roman" w:cs="Times New Roman"/>
          <w:sz w:val="24"/>
          <w:szCs w:val="24"/>
        </w:rPr>
        <w:t>eneficial for Rohde &amp; Schwarz going forward.</w:t>
      </w:r>
    </w:p>
    <w:p w:rsidR="00531DFF" w:rsidRDefault="0033184A">
      <w:pPr>
        <w:pStyle w:val="Heading2"/>
        <w:rPr>
          <w:rFonts w:ascii="Times New Roman" w:eastAsia="Times New Roman" w:hAnsi="Times New Roman" w:cs="Times New Roman"/>
          <w:b/>
        </w:rPr>
      </w:pPr>
      <w:bookmarkStart w:id="10" w:name="_6iv36c4t0lv9" w:colFirst="0" w:colLast="0"/>
      <w:bookmarkEnd w:id="10"/>
      <w:r>
        <w:rPr>
          <w:rFonts w:ascii="Times New Roman" w:eastAsia="Times New Roman" w:hAnsi="Times New Roman" w:cs="Times New Roman"/>
          <w:b/>
        </w:rPr>
        <w:t>Requirements</w:t>
      </w:r>
    </w:p>
    <w:p w:rsidR="00531DFF" w:rsidRDefault="0033184A">
      <w:pPr>
        <w:pStyle w:val="Heading3"/>
        <w:rPr>
          <w:rFonts w:ascii="Times New Roman" w:eastAsia="Times New Roman" w:hAnsi="Times New Roman" w:cs="Times New Roman"/>
          <w:b/>
        </w:rPr>
      </w:pPr>
      <w:bookmarkStart w:id="11" w:name="_kpooragzriop" w:colFirst="0" w:colLast="0"/>
      <w:bookmarkEnd w:id="11"/>
      <w:r>
        <w:rPr>
          <w:rFonts w:ascii="Times New Roman" w:eastAsia="Times New Roman" w:hAnsi="Times New Roman" w:cs="Times New Roman"/>
          <w:b/>
        </w:rPr>
        <w:t>MUST</w:t>
      </w:r>
    </w:p>
    <w:p w:rsidR="00531DFF" w:rsidRDefault="0033184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Fully characterize a varactor in MatLab</w:t>
      </w:r>
    </w:p>
    <w:p w:rsidR="00531DFF" w:rsidRDefault="0033184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Simulate different transmission line geometries in ADS</w:t>
      </w:r>
    </w:p>
    <w:p w:rsidR="00531DFF" w:rsidRDefault="0033184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memento simulations on transmission line models</w:t>
      </w:r>
    </w:p>
    <w:p w:rsidR="00531DFF" w:rsidRDefault="0033184A">
      <w:pPr>
        <w:numPr>
          <w:ilvl w:val="0"/>
          <w:numId w:val="4"/>
        </w:numPr>
        <w:rPr>
          <w:ins w:id="12" w:author="Eric Aki" w:date="2020-04-15T21:29:00Z"/>
          <w:rFonts w:ascii="Times New Roman" w:eastAsia="Times New Roman" w:hAnsi="Times New Roman" w:cs="Times New Roman"/>
          <w:sz w:val="24"/>
          <w:szCs w:val="24"/>
        </w:rPr>
      </w:pPr>
      <w:r>
        <w:rPr>
          <w:rFonts w:ascii="Times New Roman" w:eastAsia="Times New Roman" w:hAnsi="Times New Roman" w:cs="Times New Roman"/>
          <w:sz w:val="24"/>
          <w:szCs w:val="24"/>
        </w:rPr>
        <w:t>Be modeled based on easily sourced compone</w:t>
      </w:r>
      <w:r>
        <w:rPr>
          <w:rFonts w:ascii="Times New Roman" w:eastAsia="Times New Roman" w:hAnsi="Times New Roman" w:cs="Times New Roman"/>
          <w:sz w:val="24"/>
          <w:szCs w:val="24"/>
        </w:rPr>
        <w:t>nts i.e. Digikey.</w:t>
      </w:r>
    </w:p>
    <w:p w:rsidR="00531DFF" w:rsidRDefault="0033184A">
      <w:pPr>
        <w:numPr>
          <w:ilvl w:val="0"/>
          <w:numId w:val="4"/>
        </w:numPr>
        <w:rPr>
          <w:ins w:id="13" w:author="Eric Aki" w:date="2020-04-15T21:29:00Z"/>
          <w:rFonts w:ascii="Times New Roman" w:eastAsia="Times New Roman" w:hAnsi="Times New Roman" w:cs="Times New Roman"/>
          <w:sz w:val="24"/>
          <w:szCs w:val="24"/>
        </w:rPr>
      </w:pPr>
      <w:ins w:id="14" w:author="Eric Aki" w:date="2020-04-15T21:29:00Z">
        <w:r>
          <w:rPr>
            <w:rFonts w:ascii="Times New Roman" w:eastAsia="Times New Roman" w:hAnsi="Times New Roman" w:cs="Times New Roman"/>
            <w:sz w:val="24"/>
            <w:szCs w:val="24"/>
          </w:rPr>
          <w:t>Construct methodology of scaling design for use in higher frequencies</w:t>
        </w:r>
      </w:ins>
    </w:p>
    <w:p w:rsidR="00531DFF" w:rsidRDefault="0033184A">
      <w:pPr>
        <w:numPr>
          <w:ilvl w:val="0"/>
          <w:numId w:val="4"/>
        </w:numPr>
        <w:rPr>
          <w:rFonts w:ascii="Times New Roman" w:eastAsia="Times New Roman" w:hAnsi="Times New Roman" w:cs="Times New Roman"/>
          <w:sz w:val="24"/>
          <w:szCs w:val="24"/>
        </w:rPr>
      </w:pPr>
      <w:ins w:id="15" w:author="Eric Aki" w:date="2020-04-15T21:29:00Z">
        <w:r>
          <w:rPr>
            <w:rFonts w:ascii="Times New Roman" w:eastAsia="Times New Roman" w:hAnsi="Times New Roman" w:cs="Times New Roman"/>
            <w:sz w:val="24"/>
            <w:szCs w:val="24"/>
          </w:rPr>
          <w:t>Submit a “White-paper” style IEEE formatted document detailing design procedure for low frequency model (144Mhz Bandwidth)</w:t>
        </w:r>
      </w:ins>
    </w:p>
    <w:p w:rsidR="00531DFF" w:rsidRDefault="0033184A">
      <w:pPr>
        <w:pStyle w:val="Heading3"/>
        <w:rPr>
          <w:rFonts w:ascii="Times New Roman" w:eastAsia="Times New Roman" w:hAnsi="Times New Roman" w:cs="Times New Roman"/>
          <w:b/>
        </w:rPr>
      </w:pPr>
      <w:bookmarkStart w:id="16" w:name="_69vvmgnfpwdu" w:colFirst="0" w:colLast="0"/>
      <w:bookmarkEnd w:id="16"/>
      <w:r>
        <w:rPr>
          <w:rFonts w:ascii="Times New Roman" w:eastAsia="Times New Roman" w:hAnsi="Times New Roman" w:cs="Times New Roman"/>
          <w:b/>
        </w:rPr>
        <w:t>SHOULD</w:t>
      </w:r>
    </w:p>
    <w:p w:rsidR="00531DFF" w:rsidRDefault="0033184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Keep costs to</w:t>
      </w:r>
      <w:ins w:id="17" w:author="Eric Aki" w:date="2020-04-15T21:28:00Z">
        <w:r>
          <w:rPr>
            <w:rFonts w:ascii="Times New Roman" w:eastAsia="Times New Roman" w:hAnsi="Times New Roman" w:cs="Times New Roman"/>
            <w:sz w:val="24"/>
            <w:szCs w:val="24"/>
          </w:rPr>
          <w:t xml:space="preserve"> &lt;100$ US per assembled board</w:t>
        </w:r>
      </w:ins>
      <w:del w:id="18" w:author="Eric Aki" w:date="2020-04-15T21:28:00Z">
        <w:r>
          <w:rPr>
            <w:rFonts w:ascii="Times New Roman" w:eastAsia="Times New Roman" w:hAnsi="Times New Roman" w:cs="Times New Roman"/>
            <w:sz w:val="24"/>
            <w:szCs w:val="24"/>
          </w:rPr>
          <w:delText xml:space="preserve"> a minimum</w:delText>
        </w:r>
      </w:del>
    </w:p>
    <w:p w:rsidR="00531DFF" w:rsidRDefault="0033184A">
      <w:pPr>
        <w:numPr>
          <w:ilvl w:val="0"/>
          <w:numId w:val="1"/>
        </w:numPr>
        <w:rPr>
          <w:rFonts w:ascii="Times New Roman" w:eastAsia="Times New Roman" w:hAnsi="Times New Roman" w:cs="Times New Roman"/>
          <w:sz w:val="24"/>
          <w:szCs w:val="24"/>
        </w:rPr>
      </w:pPr>
      <w:del w:id="19" w:author="Eric Aki" w:date="2020-04-15T21:29:00Z">
        <w:r>
          <w:rPr>
            <w:rFonts w:ascii="Times New Roman" w:eastAsia="Times New Roman" w:hAnsi="Times New Roman" w:cs="Times New Roman"/>
            <w:sz w:val="24"/>
            <w:szCs w:val="24"/>
          </w:rPr>
          <w:delText>Construct methodology of scaling design for use in higher frequencies</w:delText>
        </w:r>
      </w:del>
    </w:p>
    <w:p w:rsidR="00531DFF" w:rsidRDefault="0033184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a scalable model of transmission line</w:t>
      </w:r>
    </w:p>
    <w:p w:rsidR="00531DFF" w:rsidRDefault="0033184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module which optimizes power delivery across the entire bandwidth of operation.</w:t>
      </w:r>
    </w:p>
    <w:p w:rsidR="00531DFF" w:rsidRDefault="0033184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module which optimizes scattering parameters</w:t>
      </w:r>
      <w:r>
        <w:rPr>
          <w:rFonts w:ascii="Times New Roman" w:eastAsia="Times New Roman" w:hAnsi="Times New Roman" w:cs="Times New Roman"/>
          <w:sz w:val="24"/>
          <w:szCs w:val="24"/>
        </w:rPr>
        <w:t xml:space="preserve"> and minimizes undesired signal reflection. </w:t>
      </w:r>
    </w:p>
    <w:p w:rsidR="00531DFF" w:rsidRDefault="0033184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module which creates the shortest output pulses possible to generate higher harmonic content.</w:t>
      </w:r>
    </w:p>
    <w:p w:rsidR="00531DFF" w:rsidRDefault="0033184A">
      <w:pPr>
        <w:numPr>
          <w:ilvl w:val="0"/>
          <w:numId w:val="1"/>
        </w:numPr>
        <w:rPr>
          <w:rFonts w:ascii="Times New Roman" w:eastAsia="Times New Roman" w:hAnsi="Times New Roman" w:cs="Times New Roman"/>
        </w:rPr>
      </w:pPr>
      <w:r>
        <w:rPr>
          <w:rFonts w:ascii="Times New Roman" w:eastAsia="Times New Roman" w:hAnsi="Times New Roman" w:cs="Times New Roman"/>
        </w:rPr>
        <w:t>Have 50</w:t>
      </w:r>
      <w:r>
        <w:rPr>
          <w:rFonts w:ascii="Times New Roman" w:eastAsia="Times New Roman" w:hAnsi="Times New Roman" w:cs="Times New Roman"/>
          <w:b/>
          <w:color w:val="222222"/>
          <w:highlight w:val="white"/>
        </w:rPr>
        <w:t xml:space="preserve">Ω </w:t>
      </w:r>
      <w:r>
        <w:rPr>
          <w:rFonts w:ascii="Times New Roman" w:eastAsia="Times New Roman" w:hAnsi="Times New Roman" w:cs="Times New Roman"/>
          <w:color w:val="222222"/>
          <w:highlight w:val="white"/>
        </w:rPr>
        <w:t>input and output impedance</w:t>
      </w:r>
    </w:p>
    <w:p w:rsidR="00531DFF" w:rsidRDefault="0033184A">
      <w:pPr>
        <w:numPr>
          <w:ilvl w:val="0"/>
          <w:numId w:val="1"/>
        </w:numPr>
        <w:rPr>
          <w:ins w:id="20" w:author="Eric Aki" w:date="2020-04-15T21:30:00Z"/>
          <w:rFonts w:ascii="Times New Roman" w:eastAsia="Times New Roman" w:hAnsi="Times New Roman" w:cs="Times New Roman"/>
        </w:rPr>
      </w:pPr>
      <w:del w:id="21" w:author="Eric Aki" w:date="2020-04-15T21:30:00Z">
        <w:r>
          <w:rPr>
            <w:rFonts w:ascii="Times New Roman" w:eastAsia="Times New Roman" w:hAnsi="Times New Roman" w:cs="Times New Roman"/>
            <w:color w:val="222222"/>
            <w:highlight w:val="white"/>
          </w:rPr>
          <w:delText>Have a network with a continuously adjustable phase shift</w:delText>
        </w:r>
      </w:del>
    </w:p>
    <w:p w:rsidR="00531DFF" w:rsidRDefault="0033184A">
      <w:pPr>
        <w:numPr>
          <w:ilvl w:val="0"/>
          <w:numId w:val="1"/>
        </w:numPr>
        <w:rPr>
          <w:ins w:id="22" w:author="Eric Aki" w:date="2020-04-15T21:32:00Z"/>
          <w:rFonts w:ascii="Times New Roman" w:eastAsia="Times New Roman" w:hAnsi="Times New Roman" w:cs="Times New Roman"/>
          <w:color w:val="222222"/>
          <w:highlight w:val="white"/>
        </w:rPr>
      </w:pPr>
      <w:ins w:id="23" w:author="Eric Aki" w:date="2020-04-15T21:30:00Z">
        <w:r>
          <w:rPr>
            <w:rFonts w:ascii="Times New Roman" w:eastAsia="Times New Roman" w:hAnsi="Times New Roman" w:cs="Times New Roman"/>
            <w:color w:val="222222"/>
            <w:highlight w:val="white"/>
          </w:rPr>
          <w:t>Perform Rise time vs. NLTL Length and Rise time vs. DC Bias freq. Domain measurements for 144Mhz Bandwidth Design</w:t>
        </w:r>
      </w:ins>
    </w:p>
    <w:p w:rsidR="00531DFF" w:rsidRPr="00531DFF" w:rsidRDefault="0033184A">
      <w:pPr>
        <w:numPr>
          <w:ilvl w:val="0"/>
          <w:numId w:val="1"/>
        </w:numPr>
        <w:rPr>
          <w:rFonts w:ascii="Times New Roman" w:eastAsia="Times New Roman" w:hAnsi="Times New Roman" w:cs="Times New Roman"/>
          <w:color w:val="222222"/>
          <w:highlight w:val="white"/>
          <w:rPrChange w:id="24" w:author="Eric Aki" w:date="2020-04-15T21:30:00Z">
            <w:rPr>
              <w:rFonts w:ascii="Times New Roman" w:eastAsia="Times New Roman" w:hAnsi="Times New Roman" w:cs="Times New Roman"/>
            </w:rPr>
          </w:rPrChange>
        </w:rPr>
      </w:pPr>
      <w:ins w:id="25" w:author="Eric Aki" w:date="2020-04-15T21:32:00Z">
        <w:r>
          <w:rPr>
            <w:rFonts w:ascii="Times New Roman" w:eastAsia="Times New Roman" w:hAnsi="Times New Roman" w:cs="Times New Roman"/>
            <w:color w:val="222222"/>
            <w:highlight w:val="white"/>
          </w:rPr>
          <w:t>Create method for analyzing effects of narrowing and widening line geometry for 6Ghz</w:t>
        </w:r>
        <w:r>
          <w:rPr>
            <w:rFonts w:ascii="Times New Roman" w:eastAsia="Times New Roman" w:hAnsi="Times New Roman" w:cs="Times New Roman"/>
            <w:color w:val="222222"/>
            <w:highlight w:val="white"/>
          </w:rPr>
          <w:t xml:space="preserve"> Bandwidth</w:t>
        </w:r>
      </w:ins>
    </w:p>
    <w:p w:rsidR="00531DFF" w:rsidRDefault="0033184A">
      <w:pPr>
        <w:pStyle w:val="Heading3"/>
        <w:rPr>
          <w:rFonts w:ascii="Times New Roman" w:eastAsia="Times New Roman" w:hAnsi="Times New Roman" w:cs="Times New Roman"/>
          <w:b/>
        </w:rPr>
      </w:pPr>
      <w:bookmarkStart w:id="26" w:name="_n3kth5yxmgym" w:colFirst="0" w:colLast="0"/>
      <w:bookmarkEnd w:id="26"/>
      <w:r>
        <w:rPr>
          <w:rFonts w:ascii="Times New Roman" w:eastAsia="Times New Roman" w:hAnsi="Times New Roman" w:cs="Times New Roman"/>
          <w:b/>
        </w:rPr>
        <w:t>MAY</w:t>
      </w:r>
    </w:p>
    <w:p w:rsidR="00531DFF" w:rsidRDefault="00531DFF">
      <w:pPr>
        <w:rPr>
          <w:rFonts w:ascii="Times New Roman" w:eastAsia="Times New Roman" w:hAnsi="Times New Roman" w:cs="Times New Roman"/>
        </w:rPr>
      </w:pPr>
    </w:p>
    <w:p w:rsidR="00531DFF" w:rsidRDefault="0033184A">
      <w:pPr>
        <w:numPr>
          <w:ilvl w:val="0"/>
          <w:numId w:val="8"/>
        </w:numPr>
        <w:rPr>
          <w:ins w:id="27" w:author="Eric Aki" w:date="2020-04-15T21:34:00Z"/>
          <w:rFonts w:ascii="Times New Roman" w:eastAsia="Times New Roman" w:hAnsi="Times New Roman" w:cs="Times New Roman"/>
          <w:sz w:val="24"/>
          <w:szCs w:val="24"/>
        </w:rPr>
      </w:pPr>
      <w:del w:id="28" w:author="Eric Aki" w:date="2020-04-15T21:34:00Z">
        <w:r>
          <w:rPr>
            <w:rFonts w:ascii="Times New Roman" w:eastAsia="Times New Roman" w:hAnsi="Times New Roman" w:cs="Times New Roman"/>
            <w:sz w:val="24"/>
            <w:szCs w:val="24"/>
          </w:rPr>
          <w:delText>Construct</w:delText>
        </w:r>
      </w:del>
      <w:ins w:id="29" w:author="Eric Aki" w:date="2020-04-15T21:34:00Z">
        <w:r>
          <w:rPr>
            <w:rFonts w:ascii="Times New Roman" w:eastAsia="Times New Roman" w:hAnsi="Times New Roman" w:cs="Times New Roman"/>
            <w:sz w:val="24"/>
            <w:szCs w:val="24"/>
          </w:rPr>
          <w:t xml:space="preserve"> Design</w:t>
        </w:r>
      </w:ins>
      <w:r>
        <w:rPr>
          <w:rFonts w:ascii="Times New Roman" w:eastAsia="Times New Roman" w:hAnsi="Times New Roman" w:cs="Times New Roman"/>
          <w:sz w:val="24"/>
          <w:szCs w:val="24"/>
        </w:rPr>
        <w:t xml:space="preserve"> full scale </w:t>
      </w:r>
      <w:ins w:id="30" w:author="Eric Aki" w:date="2020-04-15T21:35:00Z">
        <w:r>
          <w:rPr>
            <w:rFonts w:ascii="Times New Roman" w:eastAsia="Times New Roman" w:hAnsi="Times New Roman" w:cs="Times New Roman"/>
            <w:sz w:val="24"/>
            <w:szCs w:val="24"/>
          </w:rPr>
          <w:t xml:space="preserve">(DC-6Ghz) </w:t>
        </w:r>
      </w:ins>
      <w:r>
        <w:rPr>
          <w:rFonts w:ascii="Times New Roman" w:eastAsia="Times New Roman" w:hAnsi="Times New Roman" w:cs="Times New Roman"/>
          <w:sz w:val="24"/>
          <w:szCs w:val="24"/>
        </w:rPr>
        <w:t>model with most viable geometry</w:t>
      </w:r>
    </w:p>
    <w:p w:rsidR="00531DFF" w:rsidRPr="00531DFF" w:rsidRDefault="00531DFF" w:rsidP="00531DFF">
      <w:pPr>
        <w:ind w:left="720"/>
        <w:rPr>
          <w:color w:val="000000"/>
          <w:rPrChange w:id="31" w:author="Eric Aki" w:date="2020-04-15T21:34:00Z">
            <w:rPr>
              <w:rFonts w:ascii="Times New Roman" w:eastAsia="Times New Roman" w:hAnsi="Times New Roman" w:cs="Times New Roman"/>
              <w:sz w:val="24"/>
              <w:szCs w:val="24"/>
            </w:rPr>
          </w:rPrChange>
        </w:rPr>
        <w:pPrChange w:id="32" w:author="Eric Aki" w:date="2020-04-15T21:34:00Z">
          <w:pPr>
            <w:numPr>
              <w:numId w:val="8"/>
            </w:numPr>
            <w:ind w:left="720" w:hanging="360"/>
          </w:pPr>
        </w:pPrChange>
      </w:pPr>
    </w:p>
    <w:p w:rsidR="00531DFF" w:rsidRPr="00531DFF" w:rsidRDefault="0033184A" w:rsidP="00531DFF">
      <w:pPr>
        <w:ind w:left="720"/>
        <w:rPr>
          <w:color w:val="000000"/>
          <w:rPrChange w:id="33" w:author="Eric Aki" w:date="2020-04-15T21:35:00Z">
            <w:rPr>
              <w:rFonts w:ascii="Times New Roman" w:eastAsia="Times New Roman" w:hAnsi="Times New Roman" w:cs="Times New Roman"/>
              <w:sz w:val="24"/>
              <w:szCs w:val="24"/>
            </w:rPr>
          </w:rPrChange>
        </w:rPr>
        <w:pPrChange w:id="34" w:author="Eric Aki" w:date="2020-04-15T21:35:00Z">
          <w:pPr>
            <w:numPr>
              <w:numId w:val="8"/>
            </w:numPr>
            <w:ind w:left="720" w:hanging="360"/>
          </w:pPr>
        </w:pPrChange>
      </w:pPr>
      <w:del w:id="35" w:author="Eric Aki" w:date="2020-04-15T21:35:00Z">
        <w:r>
          <w:rPr>
            <w:rFonts w:ascii="Times New Roman" w:eastAsia="Times New Roman" w:hAnsi="Times New Roman" w:cs="Times New Roman"/>
            <w:sz w:val="24"/>
            <w:szCs w:val="24"/>
          </w:rPr>
          <w:delText>Build model with increased bandwidth (DC-64Ghz is the ultimate goal)</w:delText>
        </w:r>
      </w:del>
    </w:p>
    <w:p w:rsidR="00531DFF" w:rsidRDefault="0033184A">
      <w:pPr>
        <w:numPr>
          <w:ilvl w:val="0"/>
          <w:numId w:val="8"/>
        </w:numPr>
        <w:rPr>
          <w:rFonts w:ascii="Times New Roman" w:eastAsia="Times New Roman" w:hAnsi="Times New Roman" w:cs="Times New Roman"/>
          <w:sz w:val="24"/>
          <w:szCs w:val="24"/>
        </w:rPr>
      </w:pPr>
      <w:ins w:id="36" w:author="Eric Aki" w:date="2020-04-15T21:35:00Z">
        <w:r>
          <w:rPr>
            <w:rFonts w:ascii="Times New Roman" w:eastAsia="Times New Roman" w:hAnsi="Times New Roman" w:cs="Times New Roman"/>
            <w:sz w:val="24"/>
            <w:szCs w:val="24"/>
          </w:rPr>
          <w:t xml:space="preserve">Design a model with </w:t>
        </w:r>
      </w:ins>
      <w:del w:id="37" w:author="Eric Aki" w:date="2020-04-15T21:35:00Z">
        <w:r>
          <w:rPr>
            <w:rFonts w:ascii="Times New Roman" w:eastAsia="Times New Roman" w:hAnsi="Times New Roman" w:cs="Times New Roman"/>
            <w:sz w:val="24"/>
            <w:szCs w:val="24"/>
          </w:rPr>
          <w:delText>Have</w:delText>
        </w:r>
      </w:del>
      <w:r>
        <w:rPr>
          <w:rFonts w:ascii="Times New Roman" w:eastAsia="Times New Roman" w:hAnsi="Times New Roman" w:cs="Times New Roman"/>
          <w:sz w:val="24"/>
          <w:szCs w:val="24"/>
        </w:rPr>
        <w:t xml:space="preserve"> reliable behavior at different ambient temperatures</w:t>
      </w:r>
    </w:p>
    <w:p w:rsidR="00531DFF" w:rsidRDefault="00531DFF">
      <w:pPr>
        <w:rPr>
          <w:rFonts w:ascii="Times New Roman" w:eastAsia="Times New Roman" w:hAnsi="Times New Roman" w:cs="Times New Roman"/>
          <w:sz w:val="24"/>
          <w:szCs w:val="24"/>
        </w:rPr>
      </w:pPr>
    </w:p>
    <w:p w:rsidR="00531DFF" w:rsidRDefault="00531DFF">
      <w:pPr>
        <w:pStyle w:val="Heading2"/>
        <w:rPr>
          <w:rFonts w:ascii="Times New Roman" w:eastAsia="Times New Roman" w:hAnsi="Times New Roman" w:cs="Times New Roman"/>
          <w:b/>
        </w:rPr>
      </w:pPr>
      <w:bookmarkStart w:id="38" w:name="_c51hj35eqtr2" w:colFirst="0" w:colLast="0"/>
      <w:bookmarkEnd w:id="38"/>
    </w:p>
    <w:p w:rsidR="00531DFF" w:rsidRDefault="0033184A">
      <w:pPr>
        <w:pStyle w:val="Heading2"/>
        <w:rPr>
          <w:rFonts w:ascii="Times New Roman" w:eastAsia="Times New Roman" w:hAnsi="Times New Roman" w:cs="Times New Roman"/>
          <w:b/>
        </w:rPr>
      </w:pPr>
      <w:bookmarkStart w:id="39" w:name="_mbo73rip00gc" w:colFirst="0" w:colLast="0"/>
      <w:bookmarkEnd w:id="39"/>
      <w:r>
        <w:rPr>
          <w:rFonts w:ascii="Times New Roman" w:eastAsia="Times New Roman" w:hAnsi="Times New Roman" w:cs="Times New Roman"/>
          <w:b/>
        </w:rPr>
        <w:t>Deliverables</w:t>
      </w:r>
    </w:p>
    <w:p w:rsidR="00531DFF" w:rsidRDefault="0033184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w:t>
      </w:r>
    </w:p>
    <w:p w:rsidR="00531DFF" w:rsidRDefault="0033184A">
      <w:pPr>
        <w:numPr>
          <w:ilvl w:val="0"/>
          <w:numId w:val="6"/>
        </w:numPr>
        <w:rPr>
          <w:ins w:id="40" w:author="Eric Aki" w:date="2020-04-15T22:20:00Z"/>
          <w:rFonts w:ascii="Times New Roman" w:eastAsia="Times New Roman" w:hAnsi="Times New Roman" w:cs="Times New Roman"/>
          <w:sz w:val="24"/>
          <w:szCs w:val="24"/>
        </w:rPr>
      </w:pPr>
      <w:r>
        <w:rPr>
          <w:rFonts w:ascii="Times New Roman" w:eastAsia="Times New Roman" w:hAnsi="Times New Roman" w:cs="Times New Roman"/>
          <w:sz w:val="24"/>
          <w:szCs w:val="24"/>
        </w:rPr>
        <w:t>Weekly Progress Reports to Faculty Advisor</w:t>
      </w:r>
    </w:p>
    <w:p w:rsidR="00531DFF" w:rsidRDefault="0033184A">
      <w:pPr>
        <w:numPr>
          <w:ilvl w:val="0"/>
          <w:numId w:val="6"/>
        </w:numPr>
        <w:rPr>
          <w:rFonts w:ascii="Times New Roman" w:eastAsia="Times New Roman" w:hAnsi="Times New Roman" w:cs="Times New Roman"/>
          <w:sz w:val="24"/>
          <w:szCs w:val="24"/>
        </w:rPr>
      </w:pPr>
      <w:ins w:id="41" w:author="Eric Aki" w:date="2020-04-15T22:20:00Z">
        <w:r>
          <w:rPr>
            <w:rFonts w:ascii="Times New Roman" w:eastAsia="Times New Roman" w:hAnsi="Times New Roman" w:cs="Times New Roman"/>
            <w:sz w:val="24"/>
            <w:szCs w:val="24"/>
          </w:rPr>
          <w:t>(Qty 3) PCB’s of  10 ladder long 144MHz Varactor Loaded Tx Line. With ports to allow for S-parameter De-embedding. (1 Populated)</w:t>
        </w:r>
      </w:ins>
    </w:p>
    <w:p w:rsidR="00531DFF" w:rsidRDefault="0033184A">
      <w:pPr>
        <w:numPr>
          <w:ilvl w:val="0"/>
          <w:numId w:val="6"/>
        </w:numPr>
        <w:rPr>
          <w:ins w:id="42" w:author="Eric Aki" w:date="2020-04-15T21:36:00Z"/>
          <w:rFonts w:ascii="Times New Roman" w:eastAsia="Times New Roman" w:hAnsi="Times New Roman" w:cs="Times New Roman"/>
          <w:sz w:val="24"/>
          <w:szCs w:val="24"/>
        </w:rPr>
      </w:pPr>
      <w:r>
        <w:rPr>
          <w:rFonts w:ascii="Times New Roman" w:eastAsia="Times New Roman" w:hAnsi="Times New Roman" w:cs="Times New Roman"/>
          <w:sz w:val="24"/>
          <w:szCs w:val="24"/>
        </w:rPr>
        <w:t>Detailed and complete documentation for research, modeling data and Simulation results.</w:t>
      </w:r>
    </w:p>
    <w:p w:rsidR="00531DFF" w:rsidRDefault="0033184A" w:rsidP="00531DFF">
      <w:pPr>
        <w:numPr>
          <w:ilvl w:val="1"/>
          <w:numId w:val="6"/>
        </w:numPr>
        <w:rPr>
          <w:rFonts w:ascii="Times New Roman" w:eastAsia="Times New Roman" w:hAnsi="Times New Roman" w:cs="Times New Roman"/>
          <w:sz w:val="24"/>
          <w:szCs w:val="24"/>
        </w:rPr>
        <w:pPrChange w:id="43" w:author="Eric Aki" w:date="2020-04-15T21:36:00Z">
          <w:pPr>
            <w:numPr>
              <w:numId w:val="6"/>
            </w:numPr>
            <w:ind w:left="720" w:hanging="360"/>
          </w:pPr>
        </w:pPrChange>
      </w:pPr>
      <w:ins w:id="44" w:author="Eric Aki" w:date="2020-04-15T21:36:00Z">
        <w:r>
          <w:rPr>
            <w:rFonts w:ascii="Times New Roman" w:eastAsia="Times New Roman" w:hAnsi="Times New Roman" w:cs="Times New Roman"/>
            <w:sz w:val="24"/>
            <w:szCs w:val="24"/>
          </w:rPr>
          <w:t>In form of “white-paper” design guide</w:t>
        </w:r>
      </w:ins>
    </w:p>
    <w:p w:rsidR="00531DFF" w:rsidRDefault="0033184A">
      <w:pPr>
        <w:numPr>
          <w:ilvl w:val="0"/>
          <w:numId w:val="6"/>
        </w:numPr>
        <w:rPr>
          <w:del w:id="45" w:author="Eric Aki" w:date="2020-04-15T22:22:00Z"/>
          <w:rFonts w:ascii="Times New Roman" w:eastAsia="Times New Roman" w:hAnsi="Times New Roman" w:cs="Times New Roman"/>
          <w:sz w:val="24"/>
          <w:szCs w:val="24"/>
        </w:rPr>
      </w:pPr>
      <w:del w:id="46" w:author="Eric Aki" w:date="2020-04-15T22:22:00Z">
        <w:r>
          <w:rPr>
            <w:rFonts w:ascii="Times New Roman" w:eastAsia="Times New Roman" w:hAnsi="Times New Roman" w:cs="Times New Roman"/>
            <w:sz w:val="24"/>
            <w:szCs w:val="24"/>
          </w:rPr>
          <w:delText>Annotated user manuals such that a future team can easily pick up where we left off.</w:delText>
        </w:r>
      </w:del>
    </w:p>
    <w:p w:rsidR="00531DFF" w:rsidRDefault="0033184A">
      <w:pPr>
        <w:numPr>
          <w:ilvl w:val="0"/>
          <w:numId w:val="6"/>
        </w:numPr>
        <w:rPr>
          <w:rFonts w:ascii="Times New Roman" w:eastAsia="Times New Roman" w:hAnsi="Times New Roman" w:cs="Times New Roman"/>
          <w:sz w:val="24"/>
          <w:szCs w:val="24"/>
        </w:rPr>
      </w:pPr>
      <w:del w:id="47" w:author="Eric Aki" w:date="2020-04-15T22:22:00Z">
        <w:r>
          <w:rPr>
            <w:rFonts w:ascii="Times New Roman" w:eastAsia="Times New Roman" w:hAnsi="Times New Roman" w:cs="Times New Roman"/>
            <w:sz w:val="24"/>
            <w:szCs w:val="24"/>
          </w:rPr>
          <w:delText>Bill of Materials for Modeled Design and board materials</w:delText>
        </w:r>
      </w:del>
    </w:p>
    <w:p w:rsidR="00531DFF" w:rsidRDefault="0033184A">
      <w:pPr>
        <w:numPr>
          <w:ilvl w:val="0"/>
          <w:numId w:val="6"/>
        </w:numPr>
        <w:rPr>
          <w:ins w:id="48" w:author="Eric Aki" w:date="2020-04-15T21:40:00Z"/>
          <w:rFonts w:ascii="Times New Roman" w:eastAsia="Times New Roman" w:hAnsi="Times New Roman" w:cs="Times New Roman"/>
          <w:sz w:val="24"/>
          <w:szCs w:val="24"/>
        </w:rPr>
      </w:pPr>
      <w:ins w:id="49" w:author="Eric Aki" w:date="2020-04-15T21:37:00Z">
        <w:r>
          <w:rPr>
            <w:rFonts w:ascii="Times New Roman" w:eastAsia="Times New Roman" w:hAnsi="Times New Roman" w:cs="Times New Roman"/>
            <w:sz w:val="24"/>
            <w:szCs w:val="24"/>
          </w:rPr>
          <w:t xml:space="preserve">Rough Draft of Design guide submitted for sponsor revision. </w:t>
        </w:r>
      </w:ins>
      <w:del w:id="50" w:author="Eric Aki" w:date="2020-04-15T21:37:00Z">
        <w:r>
          <w:rPr>
            <w:rFonts w:ascii="Times New Roman" w:eastAsia="Times New Roman" w:hAnsi="Times New Roman" w:cs="Times New Roman"/>
            <w:sz w:val="24"/>
            <w:szCs w:val="24"/>
          </w:rPr>
          <w:delText>Final Report</w:delText>
        </w:r>
      </w:del>
    </w:p>
    <w:p w:rsidR="00531DFF" w:rsidRDefault="0033184A">
      <w:pPr>
        <w:numPr>
          <w:ilvl w:val="0"/>
          <w:numId w:val="6"/>
        </w:numPr>
        <w:rPr>
          <w:ins w:id="51" w:author="Eric Aki" w:date="2020-04-15T21:40:00Z"/>
          <w:rFonts w:ascii="Times New Roman" w:eastAsia="Times New Roman" w:hAnsi="Times New Roman" w:cs="Times New Roman"/>
          <w:sz w:val="24"/>
          <w:szCs w:val="24"/>
        </w:rPr>
      </w:pPr>
      <w:ins w:id="52" w:author="Eric Aki" w:date="2020-04-15T21:40:00Z">
        <w:r>
          <w:rPr>
            <w:rFonts w:ascii="Times New Roman" w:eastAsia="Times New Roman" w:hAnsi="Times New Roman" w:cs="Times New Roman"/>
            <w:sz w:val="24"/>
            <w:szCs w:val="24"/>
          </w:rPr>
          <w:t>Revised copy of Design guid submitted to industry sponsor. (At least 1 cycle of revision)</w:t>
        </w:r>
      </w:ins>
    </w:p>
    <w:p w:rsidR="00531DFF" w:rsidRDefault="0033184A">
      <w:pPr>
        <w:numPr>
          <w:ilvl w:val="0"/>
          <w:numId w:val="6"/>
        </w:numPr>
        <w:rPr>
          <w:rFonts w:ascii="Times New Roman" w:eastAsia="Times New Roman" w:hAnsi="Times New Roman" w:cs="Times New Roman"/>
          <w:sz w:val="24"/>
          <w:szCs w:val="24"/>
        </w:rPr>
      </w:pPr>
      <w:ins w:id="53" w:author="Eric Aki" w:date="2020-04-15T21:40:00Z">
        <w:r>
          <w:rPr>
            <w:rFonts w:ascii="Times New Roman" w:eastAsia="Times New Roman" w:hAnsi="Times New Roman" w:cs="Times New Roman"/>
            <w:sz w:val="24"/>
            <w:szCs w:val="24"/>
          </w:rPr>
          <w:t>Bill of Materials for Modeled Design and board materials</w:t>
        </w:r>
      </w:ins>
    </w:p>
    <w:p w:rsidR="00531DFF" w:rsidRDefault="0033184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ECE Capstone Poster</w:t>
      </w:r>
    </w:p>
    <w:p w:rsidR="00531DFF" w:rsidRDefault="00531DFF">
      <w:pPr>
        <w:rPr>
          <w:rFonts w:ascii="Times New Roman" w:eastAsia="Times New Roman" w:hAnsi="Times New Roman" w:cs="Times New Roman"/>
        </w:rPr>
      </w:pPr>
    </w:p>
    <w:p w:rsidR="00531DFF" w:rsidRDefault="00531DFF">
      <w:pPr>
        <w:rPr>
          <w:rFonts w:ascii="Times New Roman" w:eastAsia="Times New Roman" w:hAnsi="Times New Roman" w:cs="Times New Roman"/>
        </w:rPr>
      </w:pPr>
    </w:p>
    <w:p w:rsidR="00531DFF" w:rsidRDefault="0033184A">
      <w:pPr>
        <w:pStyle w:val="Heading2"/>
        <w:rPr>
          <w:rFonts w:ascii="Times New Roman" w:eastAsia="Times New Roman" w:hAnsi="Times New Roman" w:cs="Times New Roman"/>
          <w:b/>
        </w:rPr>
      </w:pPr>
      <w:bookmarkStart w:id="54" w:name="_m3h8w0ne0gux" w:colFirst="0" w:colLast="0"/>
      <w:bookmarkEnd w:id="54"/>
      <w:r>
        <w:rPr>
          <w:rFonts w:ascii="Times New Roman" w:eastAsia="Times New Roman" w:hAnsi="Times New Roman" w:cs="Times New Roman"/>
          <w:b/>
        </w:rPr>
        <w:t>Initial Product Design</w:t>
      </w:r>
    </w:p>
    <w:p w:rsidR="00531DFF" w:rsidRDefault="0033184A">
      <w:pPr>
        <w:rPr>
          <w:rFonts w:ascii="Times New Roman" w:eastAsia="Times New Roman" w:hAnsi="Times New Roman" w:cs="Times New Roman"/>
          <w:b/>
        </w:rPr>
      </w:pPr>
      <w:r>
        <w:rPr>
          <w:rFonts w:ascii="Times New Roman" w:eastAsia="Times New Roman" w:hAnsi="Times New Roman" w:cs="Times New Roman"/>
          <w:b/>
        </w:rPr>
        <w:t>What are we proposing to make</w:t>
      </w: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We aim to build a complete model of a Non-Linear Transmission line using varactor diodes and a bias voltage to control their capacitance, and thus their ability to modify line impedance and phase. We al</w:t>
      </w:r>
      <w:r>
        <w:rPr>
          <w:rFonts w:ascii="Times New Roman" w:eastAsia="Times New Roman" w:hAnsi="Times New Roman" w:cs="Times New Roman"/>
          <w:sz w:val="24"/>
          <w:szCs w:val="24"/>
        </w:rPr>
        <w:t>so aim to include a model which correctly captures reverse recovery time for the diodes to achieve high pulse speeds such that we can extract high frequency content if the device were to be used as a frequency multiplier/comb generator. We are motivated to</w:t>
      </w:r>
      <w:r>
        <w:rPr>
          <w:rFonts w:ascii="Times New Roman" w:eastAsia="Times New Roman" w:hAnsi="Times New Roman" w:cs="Times New Roman"/>
          <w:sz w:val="24"/>
          <w:szCs w:val="24"/>
        </w:rPr>
        <w:t xml:space="preserve"> make this as this could prove to be a profitable technology for Rohde and Schwarz to manufacture at a later time. </w:t>
      </w: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33184A">
      <w:pPr>
        <w:rPr>
          <w:rFonts w:ascii="Times New Roman" w:eastAsia="Times New Roman" w:hAnsi="Times New Roman" w:cs="Times New Roman"/>
          <w:b/>
        </w:rPr>
      </w:pPr>
      <w:r>
        <w:rPr>
          <w:rFonts w:ascii="Times New Roman" w:eastAsia="Times New Roman" w:hAnsi="Times New Roman" w:cs="Times New Roman"/>
          <w:b/>
        </w:rPr>
        <w:t>How are we going to make it?</w:t>
      </w:r>
    </w:p>
    <w:p w:rsidR="00531DFF" w:rsidRDefault="00531DFF">
      <w:pPr>
        <w:rPr>
          <w:rFonts w:ascii="Times New Roman" w:eastAsia="Times New Roman" w:hAnsi="Times New Roman" w:cs="Times New Roman"/>
          <w:b/>
        </w:rPr>
      </w:pPr>
    </w:p>
    <w:p w:rsidR="00531DFF" w:rsidRDefault="0033184A">
      <w:pPr>
        <w:rPr>
          <w:rFonts w:ascii="Times New Roman" w:eastAsia="Times New Roman" w:hAnsi="Times New Roman" w:cs="Times New Roman"/>
          <w:b/>
        </w:rPr>
      </w:pPr>
      <w:r>
        <w:rPr>
          <w:rFonts w:ascii="Times New Roman" w:eastAsia="Times New Roman" w:hAnsi="Times New Roman" w:cs="Times New Roman"/>
          <w:b/>
          <w:noProof/>
        </w:rPr>
        <mc:AlternateContent>
          <mc:Choice Requires="wpg">
            <w:drawing>
              <wp:inline distT="114300" distB="114300" distL="114300" distR="114300">
                <wp:extent cx="5967413" cy="3543512"/>
                <wp:effectExtent l="0" t="0" r="0" b="0"/>
                <wp:docPr id="1" name="Group 1"/>
                <wp:cNvGraphicFramePr/>
                <a:graphic xmlns:a="http://schemas.openxmlformats.org/drawingml/2006/main">
                  <a:graphicData uri="http://schemas.microsoft.com/office/word/2010/wordprocessingGroup">
                    <wpg:wgp>
                      <wpg:cNvGrpSpPr/>
                      <wpg:grpSpPr>
                        <a:xfrm>
                          <a:off x="0" y="0"/>
                          <a:ext cx="5967413" cy="3543512"/>
                          <a:chOff x="152400" y="152400"/>
                          <a:chExt cx="5943600" cy="3530175"/>
                        </a:xfrm>
                      </wpg:grpSpPr>
                      <pic:pic xmlns:pic="http://schemas.openxmlformats.org/drawingml/2006/picture">
                        <pic:nvPicPr>
                          <pic:cNvPr id="3" name="Shape 2"/>
                          <pic:cNvPicPr preferRelativeResize="0"/>
                        </pic:nvPicPr>
                        <pic:blipFill>
                          <a:blip r:embed="rId8">
                            <a:alphaModFix/>
                          </a:blip>
                          <a:stretch>
                            <a:fillRect/>
                          </a:stretch>
                        </pic:blipFill>
                        <pic:spPr>
                          <a:xfrm>
                            <a:off x="152400" y="152400"/>
                            <a:ext cx="5943600" cy="3038475"/>
                          </a:xfrm>
                          <a:prstGeom prst="rect">
                            <a:avLst/>
                          </a:prstGeom>
                          <a:noFill/>
                          <a:ln>
                            <a:noFill/>
                          </a:ln>
                        </pic:spPr>
                      </pic:pic>
                      <wps:wsp>
                        <wps:cNvPr id="4" name="Text Box 4"/>
                        <wps:cNvSpPr txBox="1"/>
                        <wps:spPr>
                          <a:xfrm>
                            <a:off x="369225" y="3342375"/>
                            <a:ext cx="4751100" cy="340200"/>
                          </a:xfrm>
                          <a:prstGeom prst="rect">
                            <a:avLst/>
                          </a:prstGeom>
                          <a:noFill/>
                          <a:ln>
                            <a:noFill/>
                          </a:ln>
                        </wps:spPr>
                        <wps:txbx>
                          <w:txbxContent>
                            <w:p w:rsidR="00531DFF" w:rsidRDefault="0033184A">
                              <w:pPr>
                                <w:spacing w:line="240" w:lineRule="auto"/>
                                <w:textDirection w:val="btLr"/>
                              </w:pPr>
                              <w:r>
                                <w:rPr>
                                  <w:color w:val="000000"/>
                                  <w:sz w:val="16"/>
                                </w:rPr>
                                <w:t>Figure 2: Sample Transmission Line Topology based on ¼ Wavelength Low pass filters.</w:t>
                              </w:r>
                            </w:p>
                          </w:txbxContent>
                        </wps:txbx>
                        <wps:bodyPr spcFirstLastPara="1" wrap="square" lIns="91425" tIns="91425" rIns="91425" bIns="91425" anchor="t" anchorCtr="0">
                          <a:noAutofit/>
                        </wps:bodyPr>
                      </wps:wsp>
                    </wpg:wgp>
                  </a:graphicData>
                </a:graphic>
              </wp:inline>
            </w:drawing>
          </mc:Choice>
          <mc:Fallback>
            <w:pict>
              <v:group id="Group 1" o:spid="_x0000_s1026" style="width:469.9pt;height:279pt;mso-position-horizontal-relative:char;mso-position-vertical-relative:line" coordorigin="1524,1524" coordsize="59436,35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524;width:59436;height:303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">
                  <v:imagedata r:id="rId9" o:title=""/>
                </v:shape>
                <v:shapetype id="_x0000_t202" coordsize="21600,21600" o:spt="202" path="m,l,21600r21600,l21600,xe">
                  <v:stroke joinstyle="miter"/>
                  <v:path gradientshapeok="t" o:connecttype="rect"/>
                </v:shapetype>
                <v:shape id="Text Box 4" o:spid="_x0000_s1028" type="#_x0000_t202" style="position:absolute;left:3692;top:33423;width:47511;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531DFF" w:rsidRDefault="0033184A">
                        <w:pPr>
                          <w:spacing w:line="240" w:lineRule="auto"/>
                          <w:textDirection w:val="btLr"/>
                        </w:pPr>
                        <w:r>
                          <w:rPr>
                            <w:color w:val="000000"/>
                            <w:sz w:val="16"/>
                          </w:rPr>
                          <w:t>Figure 2: Sample Transmission Line Topology based on ¼ Wavelength Low pass filters.</w:t>
                        </w:r>
                      </w:p>
                    </w:txbxContent>
                  </v:textbox>
                </v:shape>
                <w10:anchorlock/>
              </v:group>
            </w:pict>
          </mc:Fallback>
        </mc:AlternateContent>
      </w:r>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sz w:val="24"/>
          <w:szCs w:val="24"/>
        </w:rPr>
      </w:pPr>
    </w:p>
    <w:p w:rsidR="00531DFF" w:rsidRDefault="0033184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how of this project is the main scope of the proposed capstone as we understand it. We will need to investigate which factors have high significance when we need to </w:t>
      </w:r>
      <w:r>
        <w:rPr>
          <w:rFonts w:ascii="Times New Roman" w:eastAsia="Times New Roman" w:hAnsi="Times New Roman" w:cs="Times New Roman"/>
          <w:sz w:val="24"/>
          <w:szCs w:val="24"/>
        </w:rPr>
        <w:t>eventually produce a product. The biggest questions we must try to answer are what components (diodes) are going to be the most versatile while still meeting sponsor requirements</w:t>
      </w:r>
      <w:ins w:id="55" w:author="Eric Aki" w:date="2020-04-15T22:24:00Z">
        <w:r>
          <w:rPr>
            <w:rFonts w:ascii="Times New Roman" w:eastAsia="Times New Roman" w:hAnsi="Times New Roman" w:cs="Times New Roman"/>
            <w:sz w:val="24"/>
            <w:szCs w:val="24"/>
          </w:rPr>
          <w:t>, and how many sections (ladders) of Tx lines with modeled parasitics are we a</w:t>
        </w:r>
        <w:r>
          <w:rPr>
            <w:rFonts w:ascii="Times New Roman" w:eastAsia="Times New Roman" w:hAnsi="Times New Roman" w:cs="Times New Roman"/>
            <w:sz w:val="24"/>
            <w:szCs w:val="24"/>
          </w:rPr>
          <w:t>ble to incorporate into a design before we start to see significant power loss and non-ideal function. The main function to be explored is step input pulse sharpening</w:t>
        </w:r>
      </w:ins>
      <w:del w:id="56" w:author="Eric Aki" w:date="2020-04-15T22:24:00Z">
        <w:r>
          <w:rPr>
            <w:rFonts w:ascii="Times New Roman" w:eastAsia="Times New Roman" w:hAnsi="Times New Roman" w:cs="Times New Roman"/>
            <w:sz w:val="24"/>
            <w:szCs w:val="24"/>
          </w:rPr>
          <w:delText xml:space="preserve">. </w:delText>
        </w:r>
      </w:del>
    </w:p>
    <w:p w:rsidR="00531DFF" w:rsidRDefault="00531DFF">
      <w:pPr>
        <w:rPr>
          <w:rFonts w:ascii="Times New Roman" w:eastAsia="Times New Roman" w:hAnsi="Times New Roman" w:cs="Times New Roman"/>
          <w:sz w:val="24"/>
          <w:szCs w:val="24"/>
        </w:rPr>
      </w:pP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Characterization of a varactor diode begins by creating a good model of its behaviour.</w:t>
      </w:r>
      <w:r>
        <w:rPr>
          <w:rFonts w:ascii="Times New Roman" w:eastAsia="Times New Roman" w:hAnsi="Times New Roman" w:cs="Times New Roman"/>
          <w:sz w:val="24"/>
          <w:szCs w:val="24"/>
        </w:rPr>
        <w:t xml:space="preserve"> [2] illustrates a method to characterize a varactor diode. They detail a methodical approach to characterization which include the following equation.</w:t>
      </w:r>
    </w:p>
    <w:p w:rsidR="00531DFF" w:rsidRDefault="00531DFF">
      <w:pPr>
        <w:rPr>
          <w:rFonts w:ascii="Times New Roman" w:eastAsia="Times New Roman" w:hAnsi="Times New Roman" w:cs="Times New Roman"/>
        </w:rPr>
      </w:pPr>
    </w:p>
    <w:p w:rsidR="00531DFF" w:rsidRDefault="0033184A">
      <w:pPr>
        <w:jc w:val="center"/>
        <w:rPr>
          <w:rFonts w:ascii="Times New Roman" w:eastAsia="Times New Roman" w:hAnsi="Times New Roman" w:cs="Times New Roman"/>
          <w:b/>
        </w:rPr>
      </w:pPr>
      <w:hyperlink r:id="rId10">
        <w:r>
          <w:rPr>
            <w:rFonts w:ascii="Times New Roman" w:eastAsia="Times New Roman" w:hAnsi="Times New Roman" w:cs="Times New Roman"/>
            <w:noProof/>
          </w:rPr>
          <w:drawing>
            <wp:inline distT="19050" distB="19050" distL="19050" distR="19050">
              <wp:extent cx="1219200" cy="38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381000"/>
                      </a:xfrm>
                      <a:prstGeom prst="rect">
                        <a:avLst/>
                      </a:prstGeom>
                      <a:ln/>
                    </pic:spPr>
                  </pic:pic>
                </a:graphicData>
              </a:graphic>
            </wp:inline>
          </w:drawing>
        </w:r>
      </w:hyperlink>
    </w:p>
    <w:p w:rsidR="00531DFF" w:rsidRDefault="00531DFF">
      <w:pPr>
        <w:rPr>
          <w:rFonts w:ascii="Times New Roman" w:eastAsia="Times New Roman" w:hAnsi="Times New Roman" w:cs="Times New Roman"/>
          <w:b/>
        </w:rPr>
      </w:pPr>
    </w:p>
    <w:p w:rsidR="00531DFF" w:rsidRDefault="00531DFF">
      <w:pPr>
        <w:rPr>
          <w:rFonts w:ascii="Times New Roman" w:eastAsia="Times New Roman" w:hAnsi="Times New Roman" w:cs="Times New Roman"/>
          <w:b/>
        </w:rPr>
      </w:pPr>
    </w:p>
    <w:p w:rsidR="00531DFF" w:rsidRDefault="0033184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Where </w:t>
      </w:r>
      <w:hyperlink r:id="rId12">
        <w:r>
          <w:rPr>
            <w:rFonts w:ascii="Times New Roman" w:eastAsia="Times New Roman" w:hAnsi="Times New Roman" w:cs="Times New Roman"/>
            <w:noProof/>
            <w:sz w:val="24"/>
            <w:szCs w:val="24"/>
          </w:rPr>
          <w:drawing>
            <wp:inline distT="19050" distB="19050" distL="19050" distR="19050">
              <wp:extent cx="139700" cy="152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39700" cy="152400"/>
                      </a:xfrm>
                      <a:prstGeom prst="rect">
                        <a:avLst/>
                      </a:prstGeom>
                      <a:ln/>
                    </pic:spPr>
                  </pic:pic>
                </a:graphicData>
              </a:graphic>
            </wp:inline>
          </w:drawing>
        </w:r>
      </w:hyperlink>
      <w:r>
        <w:rPr>
          <w:rFonts w:ascii="Times New Roman" w:eastAsia="Times New Roman" w:hAnsi="Times New Roman" w:cs="Times New Roman"/>
          <w:sz w:val="24"/>
          <w:szCs w:val="24"/>
        </w:rPr>
        <w:t xml:space="preserve"> is the average junction capacitance of the varactor, V is the reverse-biasing voltage and m is a proportionality constant depending on the diode geometry and type.  </w:t>
      </w: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Starting with V=0, a network analyzer is used to measure port parameters of the circuit. </w:t>
      </w:r>
      <w:r>
        <w:rPr>
          <w:rFonts w:ascii="Times New Roman" w:eastAsia="Times New Roman" w:hAnsi="Times New Roman" w:cs="Times New Roman"/>
          <w:sz w:val="24"/>
          <w:szCs w:val="24"/>
        </w:rPr>
        <w:t>Bias voltage is increased and additional components (i.e. additional inductors to characterize line inductance) are added to the model until simulation and  measurements agree to a satisfactory level.</w:t>
      </w: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feel that we can utilize a similar approach to star</w:t>
      </w:r>
      <w:r>
        <w:rPr>
          <w:rFonts w:ascii="Times New Roman" w:eastAsia="Times New Roman" w:hAnsi="Times New Roman" w:cs="Times New Roman"/>
          <w:sz w:val="24"/>
          <w:szCs w:val="24"/>
        </w:rPr>
        <w:t xml:space="preserve">t, prototyping a small model to work at lower frequencies that may be easier to measure would be a good first step in the component characterization. Cutting line of necessary length and width on microstrip and measuring impedance with a varactor attached </w:t>
      </w:r>
      <w:r>
        <w:rPr>
          <w:rFonts w:ascii="Times New Roman" w:eastAsia="Times New Roman" w:hAnsi="Times New Roman" w:cs="Times New Roman"/>
          <w:sz w:val="24"/>
          <w:szCs w:val="24"/>
        </w:rPr>
        <w:t>being the first of those steps.</w:t>
      </w:r>
    </w:p>
    <w:p w:rsidR="00531DFF" w:rsidRDefault="0033184A">
      <w:pPr>
        <w:rPr>
          <w:rFonts w:ascii="Times New Roman" w:eastAsia="Times New Roman" w:hAnsi="Times New Roman" w:cs="Times New Roman"/>
          <w:b/>
        </w:rPr>
      </w:pPr>
      <w:r>
        <w:rPr>
          <w:rFonts w:ascii="Times New Roman" w:eastAsia="Times New Roman" w:hAnsi="Times New Roman" w:cs="Times New Roman"/>
          <w:sz w:val="24"/>
          <w:szCs w:val="24"/>
        </w:rPr>
        <w:tab/>
        <w:t>This will ensure that our model will perform reliably when eventually driven and/or loaded with a 50 Ohm matched module. We can similarly step our biasing voltage to achieve the desired resolution of our model and measure a</w:t>
      </w:r>
      <w:r>
        <w:rPr>
          <w:rFonts w:ascii="Times New Roman" w:eastAsia="Times New Roman" w:hAnsi="Times New Roman" w:cs="Times New Roman"/>
          <w:sz w:val="24"/>
          <w:szCs w:val="24"/>
        </w:rPr>
        <w:t xml:space="preserve">ssociated power (microwave,rf, or otherwise) using network analyzers. </w:t>
      </w:r>
    </w:p>
    <w:p w:rsidR="00531DFF" w:rsidRDefault="00531DFF">
      <w:pPr>
        <w:rPr>
          <w:rFonts w:ascii="Times New Roman" w:eastAsia="Times New Roman" w:hAnsi="Times New Roman" w:cs="Times New Roman"/>
          <w:b/>
        </w:rPr>
      </w:pPr>
    </w:p>
    <w:p w:rsidR="00531DFF" w:rsidRDefault="0033184A">
      <w:pPr>
        <w:rPr>
          <w:rFonts w:ascii="Times New Roman" w:eastAsia="Times New Roman" w:hAnsi="Times New Roman" w:cs="Times New Roman"/>
          <w:b/>
        </w:rPr>
      </w:pPr>
      <w:r>
        <w:rPr>
          <w:rFonts w:ascii="Times New Roman" w:eastAsia="Times New Roman" w:hAnsi="Times New Roman" w:cs="Times New Roman"/>
          <w:b/>
        </w:rPr>
        <w:t xml:space="preserve">What are the biggest risks? </w:t>
      </w:r>
    </w:p>
    <w:p w:rsidR="00531DFF" w:rsidRDefault="0033184A">
      <w:pPr>
        <w:ind w:firstLine="720"/>
        <w:rPr>
          <w:del w:id="57" w:author="Eric Aki" w:date="2020-04-15T22:13:00Z"/>
          <w:rFonts w:ascii="Times New Roman" w:eastAsia="Times New Roman" w:hAnsi="Times New Roman" w:cs="Times New Roman"/>
          <w:sz w:val="24"/>
          <w:szCs w:val="24"/>
        </w:rPr>
      </w:pPr>
      <w:del w:id="58" w:author="Eric Aki" w:date="2020-04-15T22:13:00Z">
        <w:r>
          <w:rPr>
            <w:rFonts w:ascii="Times New Roman" w:eastAsia="Times New Roman" w:hAnsi="Times New Roman" w:cs="Times New Roman"/>
            <w:sz w:val="24"/>
            <w:szCs w:val="24"/>
          </w:rPr>
          <w:delText>The largest risk involved in this project is the misuse of test equipment. While a completed project may end up being extensive modeling data and testing d</w:delText>
        </w:r>
        <w:r>
          <w:rPr>
            <w:rFonts w:ascii="Times New Roman" w:eastAsia="Times New Roman" w:hAnsi="Times New Roman" w:cs="Times New Roman"/>
            <w:sz w:val="24"/>
            <w:szCs w:val="24"/>
          </w:rPr>
          <w:delText>ocumentation made by us, improper use of the microwave testing equipment will be the biggest cost liability possible. We are in the fortunate position of not being expected to produce a working prototype at the end of our collaboration time. Alternatively,</w:delText>
        </w:r>
        <w:r>
          <w:rPr>
            <w:rFonts w:ascii="Times New Roman" w:eastAsia="Times New Roman" w:hAnsi="Times New Roman" w:cs="Times New Roman"/>
            <w:sz w:val="24"/>
            <w:szCs w:val="24"/>
          </w:rPr>
          <w:delText xml:space="preserve"> incorrectly modeling or misinterpreting data and providing false confidence in further investment of this transmission line technology is always a risk we must take very seriously. </w:delText>
        </w:r>
      </w:del>
    </w:p>
    <w:p w:rsidR="00531DFF" w:rsidRDefault="0033184A">
      <w:pPr>
        <w:rPr>
          <w:ins w:id="59" w:author="Eric Aki" w:date="2020-04-15T22:13:00Z"/>
          <w:rFonts w:ascii="Times New Roman" w:eastAsia="Times New Roman" w:hAnsi="Times New Roman" w:cs="Times New Roman"/>
          <w:sz w:val="24"/>
          <w:szCs w:val="24"/>
        </w:rPr>
      </w:pPr>
      <w:del w:id="60" w:author="Eric Aki" w:date="2020-04-15T22:13:00Z">
        <w:r>
          <w:rPr>
            <w:rFonts w:ascii="Times New Roman" w:eastAsia="Times New Roman" w:hAnsi="Times New Roman" w:cs="Times New Roman"/>
            <w:sz w:val="24"/>
            <w:szCs w:val="24"/>
          </w:rPr>
          <w:tab/>
          <w:delText xml:space="preserve">Lastly, arguably the worst case scenario is </w:delText>
        </w:r>
      </w:del>
    </w:p>
    <w:p w:rsidR="00531DFF" w:rsidRDefault="0033184A">
      <w:pPr>
        <w:rPr>
          <w:rFonts w:ascii="Times New Roman" w:eastAsia="Times New Roman" w:hAnsi="Times New Roman" w:cs="Times New Roman"/>
          <w:sz w:val="24"/>
          <w:szCs w:val="24"/>
        </w:rPr>
      </w:pPr>
      <w:ins w:id="61" w:author="Eric Aki" w:date="2020-04-15T22:13:00Z">
        <w:r>
          <w:rPr>
            <w:rFonts w:ascii="Times New Roman" w:eastAsia="Times New Roman" w:hAnsi="Times New Roman" w:cs="Times New Roman"/>
            <w:sz w:val="24"/>
            <w:szCs w:val="24"/>
          </w:rPr>
          <w:t>With the shift to remote me</w:t>
        </w:r>
        <w:r>
          <w:rPr>
            <w:rFonts w:ascii="Times New Roman" w:eastAsia="Times New Roman" w:hAnsi="Times New Roman" w:cs="Times New Roman"/>
            <w:sz w:val="24"/>
            <w:szCs w:val="24"/>
          </w:rPr>
          <w:t xml:space="preserve">etings and limited access to lab equipment, our greatest risk </w:t>
        </w:r>
      </w:ins>
      <w:del w:id="62" w:author="Eric Aki" w:date="2020-04-15T22:13:00Z">
        <w:r>
          <w:rPr>
            <w:rFonts w:ascii="Times New Roman" w:eastAsia="Times New Roman" w:hAnsi="Times New Roman" w:cs="Times New Roman"/>
            <w:sz w:val="24"/>
            <w:szCs w:val="24"/>
          </w:rPr>
          <w:delText>a</w:delText>
        </w:r>
      </w:del>
      <w:del w:id="63" w:author="Eric Aki" w:date="2020-04-15T22:14:00Z">
        <w:r>
          <w:rPr>
            <w:rFonts w:ascii="Times New Roman" w:eastAsia="Times New Roman" w:hAnsi="Times New Roman" w:cs="Times New Roman"/>
            <w:sz w:val="24"/>
            <w:szCs w:val="24"/>
          </w:rPr>
          <w:delText>chieving</w:delText>
        </w:r>
      </w:del>
      <w:r>
        <w:rPr>
          <w:rFonts w:ascii="Times New Roman" w:eastAsia="Times New Roman" w:hAnsi="Times New Roman" w:cs="Times New Roman"/>
          <w:sz w:val="24"/>
          <w:szCs w:val="24"/>
        </w:rPr>
        <w:t xml:space="preserve"> </w:t>
      </w:r>
      <w:del w:id="64" w:author="Eric Aki" w:date="2020-04-15T22:14:00Z">
        <w:r>
          <w:rPr>
            <w:rFonts w:ascii="Times New Roman" w:eastAsia="Times New Roman" w:hAnsi="Times New Roman" w:cs="Times New Roman"/>
            <w:sz w:val="24"/>
            <w:szCs w:val="24"/>
          </w:rPr>
          <w:delText xml:space="preserve">stellar results in </w:delText>
        </w:r>
      </w:del>
      <w:ins w:id="65" w:author="Eric Aki" w:date="2020-04-15T22:14:00Z">
        <w:r>
          <w:rPr>
            <w:rFonts w:ascii="Times New Roman" w:eastAsia="Times New Roman" w:hAnsi="Times New Roman" w:cs="Times New Roman"/>
            <w:sz w:val="24"/>
            <w:szCs w:val="24"/>
          </w:rPr>
          <w:t xml:space="preserve">would be of making incomplete or erroneous </w:t>
        </w:r>
      </w:ins>
      <w:r>
        <w:rPr>
          <w:rFonts w:ascii="Times New Roman" w:eastAsia="Times New Roman" w:hAnsi="Times New Roman" w:cs="Times New Roman"/>
          <w:sz w:val="24"/>
          <w:szCs w:val="24"/>
        </w:rPr>
        <w:t>measurements</w:t>
      </w:r>
      <w:ins w:id="66" w:author="Eric Aki" w:date="2020-04-15T22:15:00Z">
        <w:r>
          <w:rPr>
            <w:rFonts w:ascii="Times New Roman" w:eastAsia="Times New Roman" w:hAnsi="Times New Roman" w:cs="Times New Roman"/>
            <w:sz w:val="24"/>
            <w:szCs w:val="24"/>
          </w:rPr>
          <w:t xml:space="preserve"> of our low frequency prototype</w:t>
        </w:r>
      </w:ins>
      <w:r>
        <w:rPr>
          <w:rFonts w:ascii="Times New Roman" w:eastAsia="Times New Roman" w:hAnsi="Times New Roman" w:cs="Times New Roman"/>
          <w:sz w:val="24"/>
          <w:szCs w:val="24"/>
        </w:rPr>
        <w:t xml:space="preserve"> </w:t>
      </w:r>
      <w:ins w:id="67" w:author="Eric Aki" w:date="2020-04-15T22:15:00Z">
        <w:r>
          <w:rPr>
            <w:rFonts w:ascii="Times New Roman" w:eastAsia="Times New Roman" w:hAnsi="Times New Roman" w:cs="Times New Roman"/>
            <w:sz w:val="24"/>
            <w:szCs w:val="24"/>
          </w:rPr>
          <w:t xml:space="preserve">and inaccurate or misleading simulations. </w:t>
        </w:r>
      </w:ins>
      <w:del w:id="68" w:author="Eric Aki" w:date="2020-04-15T22:15:00Z">
        <w:r>
          <w:rPr>
            <w:rFonts w:ascii="Times New Roman" w:eastAsia="Times New Roman" w:hAnsi="Times New Roman" w:cs="Times New Roman"/>
            <w:sz w:val="24"/>
            <w:szCs w:val="24"/>
          </w:rPr>
          <w:delText>and characterizations and</w:delText>
        </w:r>
      </w:del>
      <w:ins w:id="69" w:author="Eric Aki" w:date="2020-04-15T22:15:00Z">
        <w:r>
          <w:rPr>
            <w:rFonts w:ascii="Times New Roman" w:eastAsia="Times New Roman" w:hAnsi="Times New Roman" w:cs="Times New Roman"/>
            <w:sz w:val="24"/>
            <w:szCs w:val="24"/>
          </w:rPr>
          <w:t>or</w:t>
        </w:r>
      </w:ins>
      <w:r>
        <w:rPr>
          <w:rFonts w:ascii="Times New Roman" w:eastAsia="Times New Roman" w:hAnsi="Times New Roman" w:cs="Times New Roman"/>
          <w:sz w:val="24"/>
          <w:szCs w:val="24"/>
        </w:rPr>
        <w:t xml:space="preserve"> </w:t>
      </w:r>
      <w:ins w:id="70" w:author="Eric Aki" w:date="2020-04-15T22:16:00Z">
        <w:r>
          <w:rPr>
            <w:rFonts w:ascii="Times New Roman" w:eastAsia="Times New Roman" w:hAnsi="Times New Roman" w:cs="Times New Roman"/>
            <w:sz w:val="24"/>
            <w:szCs w:val="24"/>
          </w:rPr>
          <w:t>F</w:t>
        </w:r>
      </w:ins>
      <w:del w:id="71" w:author="Eric Aki" w:date="2020-04-15T22:16:00Z">
        <w:r>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urnishing subpar documentation to our industry sponsor</w:t>
      </w:r>
      <w:del w:id="72" w:author="Eric Aki" w:date="2020-04-15T22:16:00Z">
        <w:r>
          <w:rPr>
            <w:rFonts w:ascii="Times New Roman" w:eastAsia="Times New Roman" w:hAnsi="Times New Roman" w:cs="Times New Roman"/>
            <w:sz w:val="24"/>
            <w:szCs w:val="24"/>
          </w:rPr>
          <w:delText>. This</w:delText>
        </w:r>
      </w:del>
      <w:r>
        <w:rPr>
          <w:rFonts w:ascii="Times New Roman" w:eastAsia="Times New Roman" w:hAnsi="Times New Roman" w:cs="Times New Roman"/>
          <w:sz w:val="24"/>
          <w:szCs w:val="24"/>
        </w:rPr>
        <w:t xml:space="preserve"> would </w:t>
      </w:r>
      <w:ins w:id="73" w:author="Eric Aki" w:date="2020-04-15T22:16:00Z">
        <w:r>
          <w:rPr>
            <w:rFonts w:ascii="Times New Roman" w:eastAsia="Times New Roman" w:hAnsi="Times New Roman" w:cs="Times New Roman"/>
            <w:sz w:val="24"/>
            <w:szCs w:val="24"/>
          </w:rPr>
          <w:t xml:space="preserve">also </w:t>
        </w:r>
      </w:ins>
      <w:r>
        <w:rPr>
          <w:rFonts w:ascii="Times New Roman" w:eastAsia="Times New Roman" w:hAnsi="Times New Roman" w:cs="Times New Roman"/>
          <w:sz w:val="24"/>
          <w:szCs w:val="24"/>
        </w:rPr>
        <w:t xml:space="preserve">constitute a failure to meet the requirements </w:t>
      </w:r>
      <w:ins w:id="74" w:author="Eric Aki" w:date="2020-04-15T22:17:00Z">
        <w:r>
          <w:rPr>
            <w:rFonts w:ascii="Times New Roman" w:eastAsia="Times New Roman" w:hAnsi="Times New Roman" w:cs="Times New Roman"/>
            <w:sz w:val="24"/>
            <w:szCs w:val="24"/>
          </w:rPr>
          <w:t xml:space="preserve">agreed upon </w:t>
        </w:r>
      </w:ins>
      <w:del w:id="75" w:author="Eric Aki" w:date="2020-04-15T22:17:00Z">
        <w:r>
          <w:rPr>
            <w:rFonts w:ascii="Times New Roman" w:eastAsia="Times New Roman" w:hAnsi="Times New Roman" w:cs="Times New Roman"/>
            <w:sz w:val="24"/>
            <w:szCs w:val="24"/>
          </w:rPr>
          <w:delText>proposed</w:delText>
        </w:r>
      </w:del>
      <w:r>
        <w:rPr>
          <w:rFonts w:ascii="Times New Roman" w:eastAsia="Times New Roman" w:hAnsi="Times New Roman" w:cs="Times New Roman"/>
          <w:sz w:val="24"/>
          <w:szCs w:val="24"/>
        </w:rPr>
        <w:t xml:space="preserve"> by the sponsor. </w:t>
      </w:r>
    </w:p>
    <w:p w:rsidR="00531DFF" w:rsidRDefault="00531DFF">
      <w:pPr>
        <w:rPr>
          <w:rFonts w:ascii="Times New Roman" w:eastAsia="Times New Roman" w:hAnsi="Times New Roman" w:cs="Times New Roman"/>
        </w:rPr>
      </w:pPr>
    </w:p>
    <w:p w:rsidR="00531DFF" w:rsidRDefault="0033184A">
      <w:pPr>
        <w:rPr>
          <w:rFonts w:ascii="Times New Roman" w:eastAsia="Times New Roman" w:hAnsi="Times New Roman" w:cs="Times New Roman"/>
          <w:b/>
        </w:rPr>
      </w:pPr>
      <w:r>
        <w:rPr>
          <w:rFonts w:ascii="Times New Roman" w:eastAsia="Times New Roman" w:hAnsi="Times New Roman" w:cs="Times New Roman"/>
          <w:b/>
        </w:rPr>
        <w:t>What questions do we have that are currently unanswered</w:t>
      </w:r>
    </w:p>
    <w:p w:rsidR="00531DFF" w:rsidRDefault="0033184A">
      <w:pPr>
        <w:rPr>
          <w:del w:id="76" w:author="Eric Aki" w:date="2020-04-15T21:47:00Z"/>
          <w:rFonts w:ascii="Times New Roman" w:eastAsia="Times New Roman" w:hAnsi="Times New Roman" w:cs="Times New Roman"/>
          <w:sz w:val="24"/>
          <w:szCs w:val="24"/>
        </w:rPr>
      </w:pPr>
      <w:r>
        <w:rPr>
          <w:rFonts w:ascii="Times New Roman" w:eastAsia="Times New Roman" w:hAnsi="Times New Roman" w:cs="Times New Roman"/>
        </w:rPr>
        <w:tab/>
      </w:r>
      <w:del w:id="77" w:author="Eric Aki" w:date="2020-04-15T21:47:00Z">
        <w:r>
          <w:rPr>
            <w:rFonts w:ascii="Times New Roman" w:eastAsia="Times New Roman" w:hAnsi="Times New Roman" w:cs="Times New Roman"/>
            <w:sz w:val="24"/>
            <w:szCs w:val="24"/>
          </w:rPr>
          <w:delText>At this stage of the project we are at a point where there is a lot up in the air and we will not fully understand the depth of our ignorance until we begin simulating, modeling, and building. Our ma</w:delText>
        </w:r>
        <w:r>
          <w:rPr>
            <w:rFonts w:ascii="Times New Roman" w:eastAsia="Times New Roman" w:hAnsi="Times New Roman" w:cs="Times New Roman"/>
            <w:sz w:val="24"/>
            <w:szCs w:val="24"/>
          </w:rPr>
          <w:delText>in questions at this point include knowing which requirements take precedence over others. We are under the impression that optimal power delivery to the module load should be emphasized, however this may lead us to choose a device which sacrifices broadba</w:delText>
        </w:r>
        <w:r>
          <w:rPr>
            <w:rFonts w:ascii="Times New Roman" w:eastAsia="Times New Roman" w:hAnsi="Times New Roman" w:cs="Times New Roman"/>
            <w:sz w:val="24"/>
            <w:szCs w:val="24"/>
          </w:rPr>
          <w:delText>nd operability or be able to handle less current and/or heating without damage.</w:delText>
        </w:r>
      </w:del>
    </w:p>
    <w:p w:rsidR="00531DFF" w:rsidRDefault="0033184A">
      <w:pPr>
        <w:rPr>
          <w:del w:id="78" w:author="Eric Aki" w:date="2020-04-15T21:47:00Z"/>
          <w:rFonts w:ascii="Times New Roman" w:eastAsia="Times New Roman" w:hAnsi="Times New Roman" w:cs="Times New Roman"/>
          <w:sz w:val="24"/>
          <w:szCs w:val="24"/>
        </w:rPr>
      </w:pPr>
      <w:del w:id="79" w:author="Eric Aki" w:date="2020-04-15T21:47:00Z">
        <w:r>
          <w:rPr>
            <w:rFonts w:ascii="Times New Roman" w:eastAsia="Times New Roman" w:hAnsi="Times New Roman" w:cs="Times New Roman"/>
            <w:sz w:val="24"/>
            <w:szCs w:val="24"/>
          </w:rPr>
          <w:tab/>
          <w:delText xml:space="preserve">Further, we are unclear on the documentation expectations for the project and whether we need to keep hard copies of our log books and whether we need these to be approved at </w:delText>
        </w:r>
        <w:r>
          <w:rPr>
            <w:rFonts w:ascii="Times New Roman" w:eastAsia="Times New Roman" w:hAnsi="Times New Roman" w:cs="Times New Roman"/>
            <w:sz w:val="24"/>
            <w:szCs w:val="24"/>
          </w:rPr>
          <w:delText>a given time interval chosen by the sponsor.</w:delText>
        </w:r>
      </w:del>
    </w:p>
    <w:p w:rsidR="00531DFF" w:rsidRDefault="0033184A">
      <w:pPr>
        <w:rPr>
          <w:del w:id="80" w:author="Eric Aki" w:date="2020-04-15T21:47:00Z"/>
          <w:rFonts w:ascii="Times New Roman" w:eastAsia="Times New Roman" w:hAnsi="Times New Roman" w:cs="Times New Roman"/>
          <w:sz w:val="24"/>
          <w:szCs w:val="24"/>
        </w:rPr>
      </w:pPr>
      <w:del w:id="81" w:author="Eric Aki" w:date="2020-04-15T21:47:00Z">
        <w:r>
          <w:rPr>
            <w:rFonts w:ascii="Times New Roman" w:eastAsia="Times New Roman" w:hAnsi="Times New Roman" w:cs="Times New Roman"/>
            <w:sz w:val="24"/>
            <w:szCs w:val="24"/>
          </w:rPr>
          <w:tab/>
          <w:delText xml:space="preserve">We also have questions pertaining to what kinds of testing and simulation should be accomplished on which software however, this may be something that is easy to answer as we begin the process of modeling. How </w:delText>
        </w:r>
        <w:r>
          <w:rPr>
            <w:rFonts w:ascii="Times New Roman" w:eastAsia="Times New Roman" w:hAnsi="Times New Roman" w:cs="Times New Roman"/>
            <w:sz w:val="24"/>
            <w:szCs w:val="24"/>
          </w:rPr>
          <w:delText>do we verify that a model is accurate enough to be useful? How do we keep documentation on such an undertaking?</w:delText>
        </w:r>
      </w:del>
    </w:p>
    <w:p w:rsidR="00531DFF" w:rsidRDefault="00531DFF">
      <w:pPr>
        <w:rPr>
          <w:del w:id="82" w:author="Eric Aki" w:date="2020-04-15T21:47:00Z"/>
          <w:rFonts w:ascii="Times New Roman" w:eastAsia="Times New Roman" w:hAnsi="Times New Roman" w:cs="Times New Roman"/>
        </w:rPr>
      </w:pPr>
    </w:p>
    <w:p w:rsidR="00531DFF" w:rsidRDefault="00531DFF">
      <w:pPr>
        <w:rPr>
          <w:rFonts w:ascii="Times New Roman" w:eastAsia="Times New Roman" w:hAnsi="Times New Roman" w:cs="Times New Roman"/>
          <w:b/>
        </w:rPr>
      </w:pPr>
    </w:p>
    <w:p w:rsidR="00531DFF" w:rsidRDefault="003318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much of this do we think we can get done in 5 months</w:t>
      </w:r>
    </w:p>
    <w:p w:rsidR="00531DFF" w:rsidRDefault="0033184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hope to accomplish all of our ‘must’ requirements. However, we don’t have much experience with the software that we will use. We also can’t with certainty say how long it will take to come up with a workable model, and then to determine if the model is </w:t>
      </w:r>
      <w:r>
        <w:rPr>
          <w:rFonts w:ascii="Times New Roman" w:eastAsia="Times New Roman" w:hAnsi="Times New Roman" w:cs="Times New Roman"/>
          <w:sz w:val="24"/>
          <w:szCs w:val="24"/>
        </w:rPr>
        <w:t>accurate enough. Optimization of a model and characterization of a component is something that we have not done before, with the help of our advisor and sponsor, we believe we can achieve this goal however.</w:t>
      </w:r>
    </w:p>
    <w:p w:rsidR="00531DFF" w:rsidRDefault="00531DFF">
      <w:pPr>
        <w:rPr>
          <w:rFonts w:ascii="Times New Roman" w:eastAsia="Times New Roman" w:hAnsi="Times New Roman" w:cs="Times New Roman"/>
          <w:sz w:val="24"/>
          <w:szCs w:val="24"/>
        </w:rPr>
      </w:pPr>
    </w:p>
    <w:p w:rsidR="00531DFF" w:rsidRDefault="003318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architecture</w:t>
      </w: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project is to build a</w:t>
      </w:r>
      <w:r>
        <w:rPr>
          <w:rFonts w:ascii="Times New Roman" w:eastAsia="Times New Roman" w:hAnsi="Times New Roman" w:cs="Times New Roman"/>
          <w:sz w:val="24"/>
          <w:szCs w:val="24"/>
        </w:rPr>
        <w:t xml:space="preserve"> fully analog and passive device/module. As far as we know, there is no data processing or network connectivity to consider during the course of the project. Because of this, we will likely not need to build any software architecture or environments. All m</w:t>
      </w:r>
      <w:r>
        <w:rPr>
          <w:rFonts w:ascii="Times New Roman" w:eastAsia="Times New Roman" w:hAnsi="Times New Roman" w:cs="Times New Roman"/>
          <w:sz w:val="24"/>
          <w:szCs w:val="24"/>
        </w:rPr>
        <w:t xml:space="preserve">easurements will be done using </w:t>
      </w:r>
      <w:ins w:id="83" w:author="Eric Aki" w:date="2020-04-15T22:28: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standard</w:t>
      </w:r>
      <w:ins w:id="84" w:author="Eric Aki" w:date="2020-04-15T21:48: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lab equipment and there is no need for microcontroller programming nor the need to implement our design digitally with FPGAs</w:t>
      </w:r>
      <w:ins w:id="85" w:author="Eric Aki" w:date="2020-04-15T22:28: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86" w:author="Eric Aki" w:date="2020-04-15T21:48:00Z">
        <w:r>
          <w:rPr>
            <w:rFonts w:ascii="Times New Roman" w:eastAsia="Times New Roman" w:hAnsi="Times New Roman" w:cs="Times New Roman"/>
            <w:sz w:val="24"/>
            <w:szCs w:val="24"/>
          </w:rPr>
          <w:delText xml:space="preserve"> or even create a prototype, CAD or otherwise</w:delText>
        </w:r>
      </w:del>
      <w:r>
        <w:rPr>
          <w:rFonts w:ascii="Times New Roman" w:eastAsia="Times New Roman" w:hAnsi="Times New Roman" w:cs="Times New Roman"/>
          <w:sz w:val="24"/>
          <w:szCs w:val="24"/>
        </w:rPr>
        <w:t>.</w:t>
      </w:r>
    </w:p>
    <w:p w:rsidR="00531DFF" w:rsidRDefault="00531DFF">
      <w:pPr>
        <w:rPr>
          <w:rFonts w:ascii="Times New Roman" w:eastAsia="Times New Roman" w:hAnsi="Times New Roman" w:cs="Times New Roman"/>
          <w:b/>
          <w:sz w:val="24"/>
          <w:szCs w:val="24"/>
        </w:rPr>
      </w:pPr>
    </w:p>
    <w:p w:rsidR="00531DFF" w:rsidRDefault="00531DFF">
      <w:pPr>
        <w:rPr>
          <w:rFonts w:ascii="Times New Roman" w:eastAsia="Times New Roman" w:hAnsi="Times New Roman" w:cs="Times New Roman"/>
          <w:sz w:val="24"/>
          <w:szCs w:val="24"/>
        </w:rPr>
      </w:pP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Back up plans (</w:t>
      </w:r>
      <w:r>
        <w:rPr>
          <w:rFonts w:ascii="Times New Roman" w:eastAsia="Times New Roman" w:hAnsi="Times New Roman" w:cs="Times New Roman"/>
          <w:sz w:val="24"/>
          <w:szCs w:val="24"/>
        </w:rPr>
        <w:t>What if things go wrong?</w:t>
      </w:r>
      <w:r>
        <w:rPr>
          <w:rFonts w:ascii="Times New Roman" w:eastAsia="Times New Roman" w:hAnsi="Times New Roman" w:cs="Times New Roman"/>
          <w:sz w:val="24"/>
          <w:szCs w:val="24"/>
        </w:rPr>
        <w:t xml:space="preserve"> What can we fall back on?)</w:t>
      </w:r>
    </w:p>
    <w:p w:rsidR="00531DFF" w:rsidRDefault="0033184A">
      <w:pPr>
        <w:rPr>
          <w:ins w:id="87" w:author="Eric Aki" w:date="2020-04-15T21:57:00Z"/>
          <w:rFonts w:ascii="Times New Roman" w:eastAsia="Times New Roman" w:hAnsi="Times New Roman" w:cs="Times New Roman"/>
          <w:sz w:val="24"/>
          <w:szCs w:val="24"/>
        </w:rPr>
      </w:pPr>
      <w:ins w:id="88" w:author="Eric Aki" w:date="2020-04-15T21:57:00Z">
        <w:r>
          <w:rPr>
            <w:rFonts w:ascii="Times New Roman" w:eastAsia="Times New Roman" w:hAnsi="Times New Roman" w:cs="Times New Roman"/>
            <w:sz w:val="24"/>
            <w:szCs w:val="24"/>
          </w:rPr>
          <w:tab/>
          <w:t xml:space="preserve">Due to entering uncertain times with the COVID-19 pandemic,we have had to restrict the amount of hardware deliverables we are able to produce. Our back-up plan entails halting hardware progress after measuring 144Mhz bandwidth </w:t>
        </w:r>
        <w:r>
          <w:rPr>
            <w:rFonts w:ascii="Times New Roman" w:eastAsia="Times New Roman" w:hAnsi="Times New Roman" w:cs="Times New Roman"/>
            <w:sz w:val="24"/>
            <w:szCs w:val="24"/>
          </w:rPr>
          <w:t xml:space="preserve">model to the best of our ability using either a NanoVNA or scope or sending hardware via USPS to be measured by industry sponsors at the Rohde and Schwarz lab. </w:t>
        </w:r>
      </w:ins>
    </w:p>
    <w:p w:rsidR="00531DFF" w:rsidRDefault="0033184A">
      <w:pPr>
        <w:rPr>
          <w:ins w:id="89" w:author="Eric Aki" w:date="2020-04-15T21:57:00Z"/>
          <w:rFonts w:ascii="Times New Roman" w:eastAsia="Times New Roman" w:hAnsi="Times New Roman" w:cs="Times New Roman"/>
          <w:sz w:val="24"/>
          <w:szCs w:val="24"/>
        </w:rPr>
      </w:pPr>
      <w:ins w:id="90" w:author="Eric Aki" w:date="2020-04-15T21:57:00Z">
        <w:r>
          <w:rPr>
            <w:rFonts w:ascii="Times New Roman" w:eastAsia="Times New Roman" w:hAnsi="Times New Roman" w:cs="Times New Roman"/>
            <w:sz w:val="24"/>
            <w:szCs w:val="24"/>
          </w:rPr>
          <w:tab/>
          <w:t>If we reach the June soft deadline for technical work on this capstone (See Project Timeline s</w:t>
        </w:r>
        <w:r>
          <w:rPr>
            <w:rFonts w:ascii="Times New Roman" w:eastAsia="Times New Roman" w:hAnsi="Times New Roman" w:cs="Times New Roman"/>
            <w:sz w:val="24"/>
            <w:szCs w:val="24"/>
          </w:rPr>
          <w:t>ection) before completing all measurements, we will shift to White paper drafting and simulations of the low bandwidth prototype. Following that, we will focus on design of high frequency prototype design process with aid of simulations for next team to pi</w:t>
        </w:r>
        <w:r>
          <w:rPr>
            <w:rFonts w:ascii="Times New Roman" w:eastAsia="Times New Roman" w:hAnsi="Times New Roman" w:cs="Times New Roman"/>
            <w:sz w:val="24"/>
            <w:szCs w:val="24"/>
          </w:rPr>
          <w:t>ck up from</w:t>
        </w:r>
      </w:ins>
    </w:p>
    <w:p w:rsidR="00531DFF" w:rsidRDefault="00531DFF">
      <w:pPr>
        <w:ind w:firstLine="720"/>
        <w:rPr>
          <w:ins w:id="91" w:author="Eric Aki" w:date="2020-04-15T21:57:00Z"/>
          <w:rFonts w:ascii="Times New Roman" w:eastAsia="Times New Roman" w:hAnsi="Times New Roman" w:cs="Times New Roman"/>
          <w:sz w:val="24"/>
          <w:szCs w:val="24"/>
        </w:rPr>
      </w:pPr>
    </w:p>
    <w:p w:rsidR="00531DFF" w:rsidRDefault="0033184A">
      <w:pPr>
        <w:ind w:firstLine="720"/>
        <w:rPr>
          <w:del w:id="92" w:author="Eric Aki" w:date="2020-04-15T21:57:00Z"/>
          <w:rFonts w:ascii="Times New Roman" w:eastAsia="Times New Roman" w:hAnsi="Times New Roman" w:cs="Times New Roman"/>
          <w:sz w:val="24"/>
          <w:szCs w:val="24"/>
        </w:rPr>
      </w:pPr>
      <w:del w:id="93" w:author="Eric Aki" w:date="2020-04-15T21:57:00Z">
        <w:r>
          <w:rPr>
            <w:rFonts w:ascii="Times New Roman" w:eastAsia="Times New Roman" w:hAnsi="Times New Roman" w:cs="Times New Roman"/>
            <w:sz w:val="24"/>
            <w:szCs w:val="24"/>
          </w:rPr>
          <w:delText>As the project progresses, we will start to see how far we can actually take this. While our goal to create or at least model an amazing broadband device which performs frequency multiplication as well as it does phase shifting and preferably i</w:delText>
        </w:r>
        <w:r>
          <w:rPr>
            <w:rFonts w:ascii="Times New Roman" w:eastAsia="Times New Roman" w:hAnsi="Times New Roman" w:cs="Times New Roman"/>
            <w:sz w:val="24"/>
            <w:szCs w:val="24"/>
          </w:rPr>
          <w:delText xml:space="preserve">n environments ranging from a temperature controlled laboratory to possible extreme temperatures in the field. So if things start to go wrong we can start to think more realistically and narrow our operating bandwidth or design it for one specific purpose </w:delText>
        </w:r>
        <w:r>
          <w:rPr>
            <w:rFonts w:ascii="Times New Roman" w:eastAsia="Times New Roman" w:hAnsi="Times New Roman" w:cs="Times New Roman"/>
            <w:sz w:val="24"/>
            <w:szCs w:val="24"/>
          </w:rPr>
          <w:delText>such as pulse generation or phase shifting.</w:delText>
        </w:r>
      </w:del>
    </w:p>
    <w:p w:rsidR="00531DFF" w:rsidRDefault="0033184A">
      <w:pPr>
        <w:pStyle w:val="Heading2"/>
        <w:rPr>
          <w:rFonts w:ascii="Times New Roman" w:eastAsia="Times New Roman" w:hAnsi="Times New Roman" w:cs="Times New Roman"/>
          <w:b/>
        </w:rPr>
      </w:pPr>
      <w:bookmarkStart w:id="94" w:name="_yjd9amsdienj" w:colFirst="0" w:colLast="0"/>
      <w:bookmarkEnd w:id="94"/>
      <w:r>
        <w:rPr>
          <w:rFonts w:ascii="Times New Roman" w:eastAsia="Times New Roman" w:hAnsi="Times New Roman" w:cs="Times New Roman"/>
          <w:b/>
        </w:rPr>
        <w:t>Verification Plans</w:t>
      </w: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modeling our NLTL design, we may begin looking at constructing them in the lab. To meet the requirements given by our industry sponsor we need to perform many RF/Microwave tests such as impedance matching and scattering parameters by use of a VNA, ou</w:t>
      </w:r>
      <w:r>
        <w:rPr>
          <w:rFonts w:ascii="Times New Roman" w:eastAsia="Times New Roman" w:hAnsi="Times New Roman" w:cs="Times New Roman"/>
          <w:sz w:val="24"/>
          <w:szCs w:val="24"/>
        </w:rPr>
        <w:t>tput power  likely through use of high bandwidth spectrum analyzers</w:t>
      </w:r>
      <w:ins w:id="95" w:author="Eric Aki" w:date="2020-04-15T22:10:00Z">
        <w:r>
          <w:rPr>
            <w:rFonts w:ascii="Times New Roman" w:eastAsia="Times New Roman" w:hAnsi="Times New Roman" w:cs="Times New Roman"/>
            <w:sz w:val="24"/>
            <w:szCs w:val="24"/>
          </w:rPr>
          <w:t xml:space="preserve"> may need to be carried out by sponsors</w:t>
        </w:r>
      </w:ins>
      <w:r>
        <w:rPr>
          <w:rFonts w:ascii="Times New Roman" w:eastAsia="Times New Roman" w:hAnsi="Times New Roman" w:cs="Times New Roman"/>
          <w:sz w:val="24"/>
          <w:szCs w:val="24"/>
        </w:rPr>
        <w:t>. We will need to consider power measurements for a wide range of biasing voltages on the varactors.</w:t>
      </w:r>
      <w:ins w:id="96" w:author="Eric Aki" w:date="2020-04-15T22:11:00Z">
        <w:r>
          <w:rPr>
            <w:rFonts w:ascii="Times New Roman" w:eastAsia="Times New Roman" w:hAnsi="Times New Roman" w:cs="Times New Roman"/>
            <w:sz w:val="24"/>
            <w:szCs w:val="24"/>
          </w:rPr>
          <w:t xml:space="preserve"> Which will be accomplished by measurements of S-p</w:t>
        </w:r>
        <w:r>
          <w:rPr>
            <w:rFonts w:ascii="Times New Roman" w:eastAsia="Times New Roman" w:hAnsi="Times New Roman" w:cs="Times New Roman"/>
            <w:sz w:val="24"/>
            <w:szCs w:val="24"/>
          </w:rPr>
          <w:t xml:space="preserve">arameters with differing bias and limited transient analysis (particularly rise time) using an Oscilloscope. </w:t>
        </w:r>
      </w:ins>
      <w:r>
        <w:rPr>
          <w:rFonts w:ascii="Times New Roman" w:eastAsia="Times New Roman" w:hAnsi="Times New Roman" w:cs="Times New Roman"/>
          <w:sz w:val="24"/>
          <w:szCs w:val="24"/>
        </w:rPr>
        <w:t xml:space="preserve"> </w:t>
      </w:r>
    </w:p>
    <w:p w:rsidR="00531DFF" w:rsidRDefault="0033184A">
      <w:pPr>
        <w:ind w:firstLine="720"/>
        <w:rPr>
          <w:rFonts w:ascii="Times New Roman" w:eastAsia="Times New Roman" w:hAnsi="Times New Roman" w:cs="Times New Roman"/>
          <w:sz w:val="24"/>
          <w:szCs w:val="24"/>
        </w:rPr>
      </w:pPr>
      <w:del w:id="97" w:author="Eric Aki" w:date="2020-04-15T22:12:00Z">
        <w:r>
          <w:rPr>
            <w:rFonts w:ascii="Times New Roman" w:eastAsia="Times New Roman" w:hAnsi="Times New Roman" w:cs="Times New Roman"/>
            <w:sz w:val="24"/>
            <w:szCs w:val="24"/>
          </w:rPr>
          <w:delText>For further testing, we will likely use provided ovens on-site at Rohde and Schwarz. By use of these, we may be able to measure device performanc</w:delText>
        </w:r>
        <w:r>
          <w:rPr>
            <w:rFonts w:ascii="Times New Roman" w:eastAsia="Times New Roman" w:hAnsi="Times New Roman" w:cs="Times New Roman"/>
            <w:sz w:val="24"/>
            <w:szCs w:val="24"/>
          </w:rPr>
          <w:delText>e as we tweak the ambient temperature of the device</w:delText>
        </w:r>
      </w:del>
      <w:r>
        <w:rPr>
          <w:rFonts w:ascii="Times New Roman" w:eastAsia="Times New Roman" w:hAnsi="Times New Roman" w:cs="Times New Roman"/>
          <w:sz w:val="24"/>
          <w:szCs w:val="24"/>
        </w:rPr>
        <w:t>.  All measurements will be weighed against our expectations generated during the research and modeling phase of the project.</w:t>
      </w:r>
    </w:p>
    <w:p w:rsidR="00531DFF" w:rsidRPr="00531DFF" w:rsidRDefault="0033184A">
      <w:pPr>
        <w:pStyle w:val="Heading2"/>
        <w:rPr>
          <w:rPrChange w:id="98" w:author="Eric Aki" w:date="2020-04-15T22:00:00Z">
            <w:rPr>
              <w:rFonts w:ascii="Times New Roman" w:eastAsia="Times New Roman" w:hAnsi="Times New Roman" w:cs="Times New Roman"/>
              <w:b/>
            </w:rPr>
          </w:rPrChange>
        </w:rPr>
      </w:pPr>
      <w:bookmarkStart w:id="99" w:name="_okn4rp425v47" w:colFirst="0" w:colLast="0"/>
      <w:bookmarkEnd w:id="99"/>
      <w:r>
        <w:rPr>
          <w:rFonts w:ascii="Times New Roman" w:eastAsia="Times New Roman" w:hAnsi="Times New Roman" w:cs="Times New Roman"/>
          <w:b/>
        </w:rPr>
        <w:t xml:space="preserve">Timeline </w:t>
      </w: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tentative project timeline can be found on our Github page. The l</w:t>
      </w:r>
      <w:r>
        <w:rPr>
          <w:rFonts w:ascii="Times New Roman" w:eastAsia="Times New Roman" w:hAnsi="Times New Roman" w:cs="Times New Roman"/>
          <w:sz w:val="24"/>
          <w:szCs w:val="24"/>
        </w:rPr>
        <w:t xml:space="preserve">ink below will take you to where our Gantt chart lives and will be accessible to anyone invited to be a collaborator. </w:t>
      </w:r>
    </w:p>
    <w:p w:rsidR="00531DFF" w:rsidRDefault="0033184A">
      <w:pPr>
        <w:rPr>
          <w:ins w:id="100" w:author="Eric Aki" w:date="2020-04-15T22:00:00Z"/>
          <w:rFonts w:ascii="Times New Roman" w:eastAsia="Times New Roman" w:hAnsi="Times New Roman" w:cs="Times New Roman"/>
          <w:color w:val="1155CC"/>
          <w:sz w:val="24"/>
          <w:szCs w:val="24"/>
          <w:u w:val="single"/>
        </w:rPr>
      </w:pPr>
      <w:hyperlink r:id="rId14">
        <w:r>
          <w:rPr>
            <w:rFonts w:ascii="Times New Roman" w:eastAsia="Times New Roman" w:hAnsi="Times New Roman" w:cs="Times New Roman"/>
            <w:color w:val="1155CC"/>
            <w:sz w:val="24"/>
            <w:szCs w:val="24"/>
            <w:u w:val="single"/>
          </w:rPr>
          <w:t>Project Gant</w:t>
        </w:r>
        <w:r>
          <w:rPr>
            <w:rFonts w:ascii="Times New Roman" w:eastAsia="Times New Roman" w:hAnsi="Times New Roman" w:cs="Times New Roman"/>
            <w:color w:val="1155CC"/>
            <w:sz w:val="24"/>
            <w:szCs w:val="24"/>
            <w:u w:val="single"/>
          </w:rPr>
          <w:t>t Chart</w:t>
        </w:r>
      </w:hyperlink>
    </w:p>
    <w:p w:rsidR="00531DFF" w:rsidRDefault="00531DFF">
      <w:pPr>
        <w:rPr>
          <w:ins w:id="101" w:author="Eric Aki" w:date="2020-04-15T22:00:00Z"/>
          <w:rFonts w:ascii="Times New Roman" w:eastAsia="Times New Roman" w:hAnsi="Times New Roman" w:cs="Times New Roman"/>
          <w:color w:val="1155CC"/>
          <w:sz w:val="24"/>
          <w:szCs w:val="24"/>
          <w:u w:val="single"/>
        </w:rPr>
      </w:pPr>
    </w:p>
    <w:p w:rsidR="00531DFF" w:rsidRDefault="0033184A">
      <w:pPr>
        <w:rPr>
          <w:rFonts w:ascii="Times New Roman" w:eastAsia="Times New Roman" w:hAnsi="Times New Roman" w:cs="Times New Roman"/>
          <w:sz w:val="24"/>
          <w:szCs w:val="24"/>
        </w:rPr>
      </w:pPr>
      <w:ins w:id="102" w:author="Eric Aki" w:date="2020-04-15T22:00:00Z">
        <w:r>
          <w:rPr>
            <w:rFonts w:ascii="Times New Roman" w:eastAsia="Times New Roman" w:hAnsi="Times New Roman" w:cs="Times New Roman"/>
            <w:color w:val="1155CC"/>
            <w:sz w:val="24"/>
            <w:szCs w:val="24"/>
            <w:u w:val="single"/>
          </w:rPr>
          <w:t>We are currently in the process of revising this living document and wilh have specific dates regarding time blocks for the ending of technical work, the start of white paper drafting and submission to R&amp;S for revision etc.. It will reflect the ch</w:t>
        </w:r>
        <w:r>
          <w:rPr>
            <w:rFonts w:ascii="Times New Roman" w:eastAsia="Times New Roman" w:hAnsi="Times New Roman" w:cs="Times New Roman"/>
            <w:color w:val="1155CC"/>
            <w:sz w:val="24"/>
            <w:szCs w:val="24"/>
            <w:u w:val="single"/>
          </w:rPr>
          <w:t xml:space="preserve">anges due to the ongoing COVID-19 Pandemic. This document will be fully updated by Friday, April 17th at 5:00pm. </w:t>
        </w:r>
      </w:ins>
    </w:p>
    <w:p w:rsidR="00531DFF" w:rsidRDefault="0033184A">
      <w:pPr>
        <w:pStyle w:val="Heading2"/>
        <w:rPr>
          <w:rFonts w:ascii="Times New Roman" w:eastAsia="Times New Roman" w:hAnsi="Times New Roman" w:cs="Times New Roman"/>
          <w:b/>
        </w:rPr>
      </w:pPr>
      <w:bookmarkStart w:id="103" w:name="_x9acv31frb4a" w:colFirst="0" w:colLast="0"/>
      <w:bookmarkEnd w:id="103"/>
      <w:r>
        <w:rPr>
          <w:rFonts w:ascii="Times New Roman" w:eastAsia="Times New Roman" w:hAnsi="Times New Roman" w:cs="Times New Roman"/>
          <w:b/>
        </w:rPr>
        <w:t>Budget and Resources</w:t>
      </w: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 is not a primary constraint on our project as our true purpose is to fully characterize and model this circuit block. The lone cost constraint given is a varactor less than or equal to $100.00 US. All software and labs can be accessed with student lic</w:t>
      </w:r>
      <w:r>
        <w:rPr>
          <w:rFonts w:ascii="Times New Roman" w:eastAsia="Times New Roman" w:hAnsi="Times New Roman" w:cs="Times New Roman"/>
          <w:sz w:val="24"/>
          <w:szCs w:val="24"/>
        </w:rPr>
        <w:t xml:space="preserve">enses or privileges. </w:t>
      </w:r>
    </w:p>
    <w:p w:rsidR="00531DFF" w:rsidRDefault="00531DFF">
      <w:pPr>
        <w:rPr>
          <w:rFonts w:ascii="Times New Roman" w:eastAsia="Times New Roman" w:hAnsi="Times New Roman" w:cs="Times New Roman"/>
        </w:rPr>
      </w:pPr>
    </w:p>
    <w:p w:rsidR="00531DFF" w:rsidRDefault="00531DFF">
      <w:pPr>
        <w:rPr>
          <w:rFonts w:ascii="Times New Roman" w:eastAsia="Times New Roman" w:hAnsi="Times New Roman" w:cs="Times New Roman"/>
        </w:rPr>
      </w:pPr>
    </w:p>
    <w:p w:rsidR="00531DFF" w:rsidRDefault="003318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 that we will provide or have access to through PSU</w:t>
      </w:r>
    </w:p>
    <w:p w:rsidR="00531DFF" w:rsidRDefault="0033184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ADS Simulation Software</w:t>
      </w:r>
    </w:p>
    <w:p w:rsidR="00531DFF" w:rsidRDefault="0033184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Matlab and Simulink</w:t>
      </w:r>
    </w:p>
    <w:p w:rsidR="00531DFF" w:rsidRDefault="0033184A">
      <w:pPr>
        <w:numPr>
          <w:ilvl w:val="0"/>
          <w:numId w:val="2"/>
        </w:numPr>
        <w:rPr>
          <w:rFonts w:ascii="Times New Roman" w:eastAsia="Times New Roman" w:hAnsi="Times New Roman" w:cs="Times New Roman"/>
          <w:sz w:val="24"/>
          <w:szCs w:val="24"/>
        </w:rPr>
      </w:pPr>
      <w:del w:id="104" w:author="Eric Aki" w:date="2020-04-15T22:04:00Z">
        <w:r>
          <w:rPr>
            <w:rFonts w:ascii="Times New Roman" w:eastAsia="Times New Roman" w:hAnsi="Times New Roman" w:cs="Times New Roman"/>
            <w:sz w:val="24"/>
            <w:szCs w:val="24"/>
          </w:rPr>
          <w:delText>Terahertz Lab</w:delText>
        </w:r>
      </w:del>
    </w:p>
    <w:p w:rsidR="00531DFF" w:rsidRDefault="0033184A">
      <w:pPr>
        <w:rPr>
          <w:ins w:id="105" w:author="Eric Aki" w:date="2020-04-15T22:04:00Z"/>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 Provided by Industry Sponsor</w:t>
      </w:r>
    </w:p>
    <w:p w:rsidR="00531DFF" w:rsidRDefault="0033184A" w:rsidP="00531DFF">
      <w:pPr>
        <w:numPr>
          <w:ilvl w:val="0"/>
          <w:numId w:val="7"/>
        </w:numPr>
        <w:rPr>
          <w:rFonts w:ascii="Times New Roman" w:eastAsia="Times New Roman" w:hAnsi="Times New Roman" w:cs="Times New Roman"/>
          <w:b/>
          <w:sz w:val="24"/>
          <w:szCs w:val="24"/>
        </w:rPr>
        <w:pPrChange w:id="106" w:author="Eric Aki" w:date="2020-04-15T22:04:00Z">
          <w:pPr/>
        </w:pPrChange>
      </w:pPr>
      <w:ins w:id="107" w:author="Eric Aki" w:date="2020-04-15T22:04:00Z">
        <w:r>
          <w:rPr>
            <w:rFonts w:ascii="Times New Roman" w:eastAsia="Times New Roman" w:hAnsi="Times New Roman" w:cs="Times New Roman"/>
            <w:b/>
            <w:sz w:val="24"/>
            <w:szCs w:val="24"/>
          </w:rPr>
          <w:t>Possibility</w:t>
        </w:r>
        <w:r>
          <w:rPr>
            <w:rFonts w:ascii="Times New Roman" w:eastAsia="Times New Roman" w:hAnsi="Times New Roman" w:cs="Times New Roman"/>
            <w:b/>
            <w:sz w:val="24"/>
            <w:szCs w:val="24"/>
          </w:rPr>
          <w:t xml:space="preserve"> of measurements carried out by Sponsors (Rohde and Schwarz Labs)</w:t>
        </w:r>
      </w:ins>
    </w:p>
    <w:p w:rsidR="00531DFF" w:rsidRDefault="0033184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Lab comp</w:t>
      </w:r>
      <w:ins w:id="108" w:author="Eric Aki" w:date="2020-04-15T22:12:00Z">
        <w:r>
          <w:rPr>
            <w:rFonts w:ascii="Times New Roman" w:eastAsia="Times New Roman" w:hAnsi="Times New Roman" w:cs="Times New Roman"/>
            <w:sz w:val="24"/>
            <w:szCs w:val="24"/>
          </w:rPr>
          <w:t>l</w:t>
        </w:r>
      </w:ins>
      <w:r>
        <w:rPr>
          <w:rFonts w:ascii="Times New Roman" w:eastAsia="Times New Roman" w:hAnsi="Times New Roman" w:cs="Times New Roman"/>
          <w:sz w:val="24"/>
          <w:szCs w:val="24"/>
        </w:rPr>
        <w:t xml:space="preserve">ete with High Frequency measurement equipment </w:t>
      </w:r>
    </w:p>
    <w:p w:rsidR="00531DFF" w:rsidRDefault="0033184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Materials and components cost (Diodes, board materials, waveguides if necessary)</w:t>
      </w:r>
    </w:p>
    <w:p w:rsidR="00531DFF" w:rsidRDefault="00531DFF">
      <w:pPr>
        <w:ind w:left="720"/>
        <w:rPr>
          <w:rFonts w:ascii="Times New Roman" w:eastAsia="Times New Roman" w:hAnsi="Times New Roman" w:cs="Times New Roman"/>
        </w:rPr>
      </w:pPr>
    </w:p>
    <w:p w:rsidR="00531DFF" w:rsidRDefault="0033184A">
      <w:pPr>
        <w:pStyle w:val="Heading2"/>
        <w:rPr>
          <w:rFonts w:ascii="Times New Roman" w:eastAsia="Times New Roman" w:hAnsi="Times New Roman" w:cs="Times New Roman"/>
          <w:b/>
        </w:rPr>
      </w:pPr>
      <w:bookmarkStart w:id="109" w:name="_shm4gkdozxe7" w:colFirst="0" w:colLast="0"/>
      <w:bookmarkEnd w:id="109"/>
      <w:r>
        <w:rPr>
          <w:rFonts w:ascii="Times New Roman" w:eastAsia="Times New Roman" w:hAnsi="Times New Roman" w:cs="Times New Roman"/>
          <w:b/>
        </w:rPr>
        <w:t>Team and Development Process</w:t>
      </w:r>
    </w:p>
    <w:p w:rsidR="00531DFF" w:rsidRDefault="0033184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Eric Aki </w:t>
      </w:r>
    </w:p>
    <w:p w:rsidR="00531DFF" w:rsidRDefault="0033184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Sponsor Liaison</w:t>
      </w:r>
    </w:p>
    <w:p w:rsidR="00531DFF" w:rsidRDefault="0033184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Focus: Colead on Matlab, ADS simulation, Research and Prototyping Lead</w:t>
      </w:r>
    </w:p>
    <w:p w:rsidR="00531DFF" w:rsidRDefault="0033184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Juan Rivera-Mena</w:t>
      </w:r>
    </w:p>
    <w:p w:rsidR="00531DFF" w:rsidRDefault="0033184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Lead on MatLab simulations</w:t>
      </w:r>
    </w:p>
    <w:p w:rsidR="00531DFF" w:rsidRDefault="0033184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Lead</w:t>
      </w:r>
      <w:r>
        <w:rPr>
          <w:rFonts w:ascii="Times New Roman" w:eastAsia="Times New Roman" w:hAnsi="Times New Roman" w:cs="Times New Roman"/>
          <w:sz w:val="24"/>
          <w:szCs w:val="24"/>
        </w:rPr>
        <w:t xml:space="preserve"> on ADS simulation</w:t>
      </w:r>
    </w:p>
    <w:p w:rsidR="00531DFF" w:rsidRDefault="0033184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Jianyu (Oscar) Hao</w:t>
      </w:r>
    </w:p>
    <w:p w:rsidR="00531DFF" w:rsidRDefault="0033184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Advisor Liaison</w:t>
      </w:r>
    </w:p>
    <w:p w:rsidR="00531DFF" w:rsidRDefault="0033184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Focus: Research and Prototyping, Accounting</w:t>
      </w:r>
    </w:p>
    <w:p w:rsidR="00531DFF" w:rsidRDefault="0033184A">
      <w:pPr>
        <w:pStyle w:val="Heading3"/>
        <w:rPr>
          <w:rFonts w:ascii="Times New Roman" w:eastAsia="Times New Roman" w:hAnsi="Times New Roman" w:cs="Times New Roman"/>
          <w:b/>
        </w:rPr>
      </w:pPr>
      <w:bookmarkStart w:id="110" w:name="_uo2lk78px597" w:colFirst="0" w:colLast="0"/>
      <w:bookmarkEnd w:id="110"/>
      <w:r>
        <w:rPr>
          <w:rFonts w:ascii="Times New Roman" w:eastAsia="Times New Roman" w:hAnsi="Times New Roman" w:cs="Times New Roman"/>
          <w:b/>
        </w:rPr>
        <w:t>Collaboration Tools Methodology</w:t>
      </w: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documentation will be found on a private Github Repository.</w:t>
      </w:r>
    </w:p>
    <w:p w:rsidR="00531DFF" w:rsidRDefault="00531DFF">
      <w:pPr>
        <w:rPr>
          <w:rFonts w:ascii="Times New Roman" w:eastAsia="Times New Roman" w:hAnsi="Times New Roman" w:cs="Times New Roman"/>
          <w:sz w:val="24"/>
          <w:szCs w:val="24"/>
        </w:rPr>
      </w:pPr>
    </w:p>
    <w:p w:rsidR="00531DFF" w:rsidRDefault="0033184A">
      <w:pPr>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https://github.com/akier900/Capstone_Rohde-Schwarz_Team13/tree/master/Team%20Schedule</w:t>
        </w:r>
      </w:hyperlink>
    </w:p>
    <w:p w:rsidR="00531DFF" w:rsidRDefault="00531DFF">
      <w:pPr>
        <w:rPr>
          <w:rFonts w:ascii="Times New Roman" w:eastAsia="Times New Roman" w:hAnsi="Times New Roman" w:cs="Times New Roman"/>
        </w:rPr>
      </w:pPr>
    </w:p>
    <w:p w:rsidR="00531DFF" w:rsidRDefault="00531DFF">
      <w:pPr>
        <w:rPr>
          <w:rFonts w:ascii="Times New Roman" w:eastAsia="Times New Roman" w:hAnsi="Times New Roman" w:cs="Times New Roman"/>
        </w:rPr>
      </w:pPr>
    </w:p>
    <w:p w:rsidR="00531DFF" w:rsidRDefault="00531DFF">
      <w:pPr>
        <w:rPr>
          <w:rFonts w:ascii="Times New Roman" w:eastAsia="Times New Roman" w:hAnsi="Times New Roman" w:cs="Times New Roman"/>
          <w:b/>
        </w:rPr>
      </w:pPr>
    </w:p>
    <w:p w:rsidR="00531DFF" w:rsidRDefault="00531DFF">
      <w:pPr>
        <w:jc w:val="center"/>
        <w:rPr>
          <w:rFonts w:ascii="Times New Roman" w:eastAsia="Times New Roman" w:hAnsi="Times New Roman" w:cs="Times New Roman"/>
        </w:rPr>
      </w:pPr>
    </w:p>
    <w:p w:rsidR="00531DFF" w:rsidRDefault="0033184A">
      <w:pPr>
        <w:pStyle w:val="Heading2"/>
        <w:rPr>
          <w:rFonts w:ascii="Times New Roman" w:eastAsia="Times New Roman" w:hAnsi="Times New Roman" w:cs="Times New Roman"/>
          <w:b/>
        </w:rPr>
      </w:pPr>
      <w:bookmarkStart w:id="111" w:name="_ggz1q86n1w73" w:colFirst="0" w:colLast="0"/>
      <w:bookmarkEnd w:id="111"/>
      <w:r>
        <w:rPr>
          <w:rFonts w:ascii="Times New Roman" w:eastAsia="Times New Roman" w:hAnsi="Times New Roman" w:cs="Times New Roman"/>
          <w:b/>
        </w:rPr>
        <w:t>References</w:t>
      </w: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[1] Frank Ellinger, Heinz J</w:t>
      </w:r>
      <w:r>
        <w:rPr>
          <w:rFonts w:ascii="Times New Roman" w:eastAsia="Times New Roman" w:hAnsi="Times New Roman" w:cs="Times New Roman"/>
          <w:sz w:val="24"/>
          <w:szCs w:val="24"/>
          <w:highlight w:val="white"/>
        </w:rPr>
        <w:t>äckel, Werner Bächtold</w:t>
      </w:r>
      <w:r>
        <w:rPr>
          <w:rFonts w:ascii="Times New Roman" w:eastAsia="Times New Roman" w:hAnsi="Times New Roman" w:cs="Times New Roman"/>
          <w:sz w:val="24"/>
          <w:szCs w:val="24"/>
        </w:rPr>
        <w:t xml:space="preserve">, April 2003, </w:t>
      </w:r>
      <w:r>
        <w:rPr>
          <w:rFonts w:ascii="Times New Roman" w:eastAsia="Times New Roman" w:hAnsi="Times New Roman" w:cs="Times New Roman"/>
          <w:i/>
          <w:sz w:val="24"/>
          <w:szCs w:val="24"/>
        </w:rPr>
        <w:t>Varactor-Loaded Transmission-Line Phase Shifter at C-Band Using Lumped Elements, IEEE Transactions on Microwave Theory and Techniques</w:t>
      </w:r>
      <w:r>
        <w:rPr>
          <w:rFonts w:ascii="Times New Roman" w:eastAsia="Times New Roman" w:hAnsi="Times New Roman" w:cs="Times New Roman"/>
          <w:sz w:val="24"/>
          <w:szCs w:val="24"/>
        </w:rPr>
        <w:t>, Vol. 51, Pg. 1139.</w:t>
      </w:r>
    </w:p>
    <w:p w:rsidR="00531DFF" w:rsidRDefault="00531DFF">
      <w:pPr>
        <w:rPr>
          <w:rFonts w:ascii="Times New Roman" w:eastAsia="Times New Roman" w:hAnsi="Times New Roman" w:cs="Times New Roman"/>
          <w:sz w:val="24"/>
          <w:szCs w:val="24"/>
        </w:rPr>
      </w:pPr>
    </w:p>
    <w:p w:rsidR="00531DFF" w:rsidRDefault="0033184A">
      <w:pPr>
        <w:rPr>
          <w:rFonts w:ascii="Times New Roman" w:eastAsia="Times New Roman" w:hAnsi="Times New Roman" w:cs="Times New Roman"/>
          <w:sz w:val="24"/>
          <w:szCs w:val="24"/>
        </w:rPr>
      </w:pPr>
      <w:r>
        <w:rPr>
          <w:rFonts w:ascii="Times New Roman" w:eastAsia="Times New Roman" w:hAnsi="Times New Roman" w:cs="Times New Roman"/>
          <w:sz w:val="24"/>
          <w:szCs w:val="24"/>
        </w:rPr>
        <w:t>[2] D. Xu and G. Branner,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 efficient technique for varactor diode characterization,” in </w:t>
      </w:r>
      <w:r>
        <w:rPr>
          <w:rFonts w:ascii="Times New Roman" w:eastAsia="Times New Roman" w:hAnsi="Times New Roman" w:cs="Times New Roman"/>
          <w:i/>
          <w:sz w:val="24"/>
          <w:szCs w:val="24"/>
        </w:rPr>
        <w:t>Proc. 40th Midwest Circuits Syst. Symp.,</w:t>
      </w:r>
      <w:r>
        <w:rPr>
          <w:rFonts w:ascii="Times New Roman" w:eastAsia="Times New Roman" w:hAnsi="Times New Roman" w:cs="Times New Roman"/>
          <w:sz w:val="24"/>
          <w:szCs w:val="24"/>
        </w:rPr>
        <w:t xml:space="preserve"> 1997, vol. 1, pp. 591–594.</w:t>
      </w:r>
    </w:p>
    <w:p w:rsidR="00531DFF" w:rsidRDefault="00531DFF">
      <w:pPr>
        <w:rPr>
          <w:rFonts w:ascii="Times New Roman" w:eastAsia="Times New Roman" w:hAnsi="Times New Roman" w:cs="Times New Roman"/>
        </w:rPr>
      </w:pPr>
    </w:p>
    <w:sectPr w:rsidR="00531DFF">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84A" w:rsidRDefault="0033184A">
      <w:pPr>
        <w:spacing w:line="240" w:lineRule="auto"/>
      </w:pPr>
      <w:r>
        <w:separator/>
      </w:r>
    </w:p>
  </w:endnote>
  <w:endnote w:type="continuationSeparator" w:id="0">
    <w:p w:rsidR="0033184A" w:rsidRDefault="0033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DFF" w:rsidRDefault="0033184A">
    <w:pPr>
      <w:jc w:val="right"/>
    </w:pPr>
    <w:r>
      <w:fldChar w:fldCharType="begin"/>
    </w:r>
    <w:r>
      <w:instrText>PAGE</w:instrText>
    </w:r>
    <w:r w:rsidR="00936F7D">
      <w:fldChar w:fldCharType="separate"/>
    </w:r>
    <w:r w:rsidR="00936F7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84A" w:rsidRDefault="0033184A">
      <w:pPr>
        <w:spacing w:line="240" w:lineRule="auto"/>
      </w:pPr>
      <w:r>
        <w:separator/>
      </w:r>
    </w:p>
  </w:footnote>
  <w:footnote w:type="continuationSeparator" w:id="0">
    <w:p w:rsidR="0033184A" w:rsidRDefault="003318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DFF" w:rsidRDefault="00531DFF">
    <w:pPr>
      <w:jc w:val="center"/>
      <w:rPr>
        <w:rFonts w:ascii="Times New Roman" w:eastAsia="Times New Roman" w:hAnsi="Times New Roman" w:cs="Times New Roman"/>
      </w:rPr>
    </w:pPr>
  </w:p>
  <w:p w:rsidR="00531DFF" w:rsidRDefault="00531DFF">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546CD"/>
    <w:multiLevelType w:val="multilevel"/>
    <w:tmpl w:val="B6962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A35AE1"/>
    <w:multiLevelType w:val="multilevel"/>
    <w:tmpl w:val="5DACE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1A2569"/>
    <w:multiLevelType w:val="multilevel"/>
    <w:tmpl w:val="CBC24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F2571A"/>
    <w:multiLevelType w:val="multilevel"/>
    <w:tmpl w:val="7660E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59047D"/>
    <w:multiLevelType w:val="multilevel"/>
    <w:tmpl w:val="C90C4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62302"/>
    <w:multiLevelType w:val="multilevel"/>
    <w:tmpl w:val="69D0C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A60FCC"/>
    <w:multiLevelType w:val="multilevel"/>
    <w:tmpl w:val="60C02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B55768"/>
    <w:multiLevelType w:val="multilevel"/>
    <w:tmpl w:val="D4A43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1"/>
  </w:num>
  <w:num w:numId="5">
    <w:abstractNumId w:val="6"/>
  </w:num>
  <w:num w:numId="6">
    <w:abstractNumId w:val="0"/>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 Aki">
    <w15:presenceInfo w15:providerId="Windows Live" w15:userId="fe992c2500c11f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DFF"/>
    <w:rsid w:val="0033184A"/>
    <w:rsid w:val="00531DFF"/>
    <w:rsid w:val="006A5854"/>
    <w:rsid w:val="0093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8DE3B-26EA-4445-94A4-E9D85162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decogs.com/eqnedit.php?latex=C_%7Bj%7D%25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akier900/Capstone_Rohde-Schwarz_Team13/tree/master/Team%20Schedule" TargetMode="External"/><Relationship Id="rId10" Type="http://schemas.openxmlformats.org/officeDocument/2006/relationships/hyperlink" Target="https://www.codecogs.com/eqnedit.php?latex=C_%7Bj%7D%20%3D%20C_%7Bo%7D%5Csqrt(%5Cfrac%7B1%7D%7B1-%5Cfrac%7BV%7D%7Bm%7D%7D)%250"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kier900/Capstone_Rohde-Schwarz_Team13/blob/master/Team%20Schedule/ProjectSchedule.m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Aki</dc:creator>
  <cp:lastModifiedBy>Eric Aki</cp:lastModifiedBy>
  <cp:revision>2</cp:revision>
  <dcterms:created xsi:type="dcterms:W3CDTF">2020-04-17T06:47:00Z</dcterms:created>
  <dcterms:modified xsi:type="dcterms:W3CDTF">2020-04-17T06:47:00Z</dcterms:modified>
</cp:coreProperties>
</file>